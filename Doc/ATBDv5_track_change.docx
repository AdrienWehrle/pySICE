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E5E3" w14:textId="77777777" w:rsidR="006211D5" w:rsidRPr="008461CF" w:rsidRDefault="006211D5" w:rsidP="008461CF">
      <w:pPr>
        <w:spacing w:line="360" w:lineRule="auto"/>
        <w:jc w:val="center"/>
        <w:rPr>
          <w:rFonts w:ascii="Times New Roman" w:hAnsi="Times New Roman"/>
          <w:sz w:val="24"/>
          <w:szCs w:val="24"/>
          <w:lang w:val="de-DE"/>
        </w:rPr>
      </w:pPr>
    </w:p>
    <w:p w14:paraId="356350A4" w14:textId="77777777" w:rsidR="00B76E32" w:rsidRPr="0065694C" w:rsidRDefault="00B76E32" w:rsidP="008461CF">
      <w:pPr>
        <w:spacing w:line="360" w:lineRule="auto"/>
        <w:jc w:val="center"/>
        <w:rPr>
          <w:rFonts w:ascii="Times New Roman" w:hAnsi="Times New Roman"/>
          <w:color w:val="C0504D" w:themeColor="accent2"/>
          <w:sz w:val="24"/>
          <w:szCs w:val="24"/>
          <w:lang w:val="de-DE"/>
        </w:rPr>
      </w:pPr>
    </w:p>
    <w:p w14:paraId="3E196CC9" w14:textId="77777777" w:rsidR="00B76E32" w:rsidRPr="0065694C" w:rsidRDefault="00B76E32" w:rsidP="008461CF">
      <w:pPr>
        <w:spacing w:line="360" w:lineRule="auto"/>
        <w:rPr>
          <w:rFonts w:ascii="Times New Roman" w:hAnsi="Times New Roman"/>
          <w:b/>
          <w:color w:val="C0504D" w:themeColor="accent2"/>
          <w:sz w:val="24"/>
          <w:szCs w:val="24"/>
          <w:lang w:val="en-GB"/>
        </w:rPr>
      </w:pPr>
    </w:p>
    <w:p w14:paraId="706F2040" w14:textId="77777777" w:rsidR="00B76E32" w:rsidRPr="0065694C" w:rsidRDefault="00877800" w:rsidP="008461CF">
      <w:pPr>
        <w:spacing w:line="360" w:lineRule="auto"/>
        <w:jc w:val="center"/>
        <w:rPr>
          <w:rFonts w:ascii="Times New Roman" w:hAnsi="Times New Roman"/>
          <w:b/>
          <w:color w:val="C0504D" w:themeColor="accent2"/>
          <w:sz w:val="32"/>
          <w:szCs w:val="32"/>
          <w:lang w:val="en-GB"/>
        </w:rPr>
      </w:pPr>
      <w:r w:rsidRPr="0065694C">
        <w:rPr>
          <w:rFonts w:ascii="Times New Roman" w:hAnsi="Times New Roman"/>
          <w:b/>
          <w:color w:val="C0504D" w:themeColor="accent2"/>
          <w:sz w:val="32"/>
          <w:szCs w:val="32"/>
          <w:lang w:val="en-GB"/>
        </w:rPr>
        <w:t>Pre-operational Sentinel-3 snow and ice products</w:t>
      </w:r>
    </w:p>
    <w:p w14:paraId="72353128" w14:textId="77777777" w:rsidR="00B76E32" w:rsidRPr="008461CF" w:rsidRDefault="00B76E32" w:rsidP="008461CF">
      <w:pPr>
        <w:spacing w:line="360" w:lineRule="auto"/>
        <w:jc w:val="center"/>
        <w:rPr>
          <w:rFonts w:ascii="Times New Roman" w:hAnsi="Times New Roman"/>
          <w:sz w:val="24"/>
          <w:szCs w:val="24"/>
          <w:lang w:val="en-GB"/>
        </w:rPr>
      </w:pPr>
    </w:p>
    <w:p w14:paraId="7DABB9BF" w14:textId="77777777" w:rsidR="00B76E32" w:rsidRPr="008461CF" w:rsidRDefault="00B76E32" w:rsidP="008461CF">
      <w:pPr>
        <w:spacing w:line="360" w:lineRule="auto"/>
        <w:jc w:val="center"/>
        <w:rPr>
          <w:rFonts w:ascii="Times New Roman" w:hAnsi="Times New Roman"/>
          <w:sz w:val="24"/>
          <w:szCs w:val="24"/>
          <w:lang w:val="en-GB"/>
        </w:rPr>
      </w:pPr>
    </w:p>
    <w:p w14:paraId="4001DC15" w14:textId="77777777" w:rsidR="00B76E32" w:rsidRPr="008461CF" w:rsidRDefault="00B76E32" w:rsidP="008461CF">
      <w:pPr>
        <w:spacing w:line="360" w:lineRule="auto"/>
        <w:jc w:val="center"/>
        <w:rPr>
          <w:rFonts w:ascii="Times New Roman" w:hAnsi="Times New Roman"/>
          <w:sz w:val="24"/>
          <w:szCs w:val="24"/>
          <w:lang w:val="en-GB"/>
        </w:rPr>
      </w:pPr>
    </w:p>
    <w:p w14:paraId="3EDC1014" w14:textId="77777777" w:rsidR="008461CF" w:rsidRPr="0065694C" w:rsidRDefault="008461CF" w:rsidP="00233DD4">
      <w:pPr>
        <w:spacing w:line="360" w:lineRule="auto"/>
        <w:rPr>
          <w:rFonts w:ascii="Times New Roman" w:hAnsi="Times New Roman"/>
          <w:color w:val="1F497D" w:themeColor="text2"/>
          <w:sz w:val="24"/>
          <w:szCs w:val="24"/>
          <w:lang w:val="en-GB"/>
        </w:rPr>
      </w:pPr>
    </w:p>
    <w:p w14:paraId="1B61A2D0" w14:textId="3708E65E" w:rsidR="00B76E32" w:rsidRPr="0065694C" w:rsidRDefault="00877800" w:rsidP="008461CF">
      <w:pPr>
        <w:spacing w:line="360" w:lineRule="auto"/>
        <w:jc w:val="center"/>
        <w:rPr>
          <w:rFonts w:ascii="Times New Roman" w:hAnsi="Times New Roman"/>
          <w:color w:val="1F497D" w:themeColor="text2"/>
          <w:sz w:val="24"/>
          <w:szCs w:val="24"/>
          <w:lang w:val="en-GB"/>
        </w:rPr>
      </w:pPr>
      <w:r w:rsidRPr="0065694C">
        <w:rPr>
          <w:rFonts w:ascii="Times New Roman" w:hAnsi="Times New Roman"/>
          <w:color w:val="1F497D" w:themeColor="text2"/>
          <w:sz w:val="24"/>
          <w:szCs w:val="24"/>
          <w:lang w:val="en-GB"/>
        </w:rPr>
        <w:t>Algorithm Theoretical Basis Document</w:t>
      </w:r>
    </w:p>
    <w:p w14:paraId="6B7A77C4" w14:textId="632FF24D" w:rsidR="00D418B1" w:rsidRDefault="00D418B1" w:rsidP="008461CF">
      <w:pPr>
        <w:spacing w:line="360" w:lineRule="auto"/>
        <w:jc w:val="center"/>
        <w:rPr>
          <w:rFonts w:ascii="Times New Roman" w:hAnsi="Times New Roman"/>
          <w:sz w:val="24"/>
          <w:szCs w:val="24"/>
          <w:lang w:val="en-GB"/>
        </w:rPr>
      </w:pPr>
      <w:r>
        <w:rPr>
          <w:rFonts w:ascii="Times New Roman" w:hAnsi="Times New Roman"/>
          <w:sz w:val="24"/>
          <w:szCs w:val="24"/>
          <w:lang w:val="en-GB"/>
        </w:rPr>
        <w:t xml:space="preserve">Version </w:t>
      </w:r>
      <w:del w:id="0" w:author="Kokhanovsky Alexander" w:date="2020-04-18T08:01:00Z">
        <w:r w:rsidR="00C93923">
          <w:rPr>
            <w:rFonts w:ascii="Times New Roman" w:hAnsi="Times New Roman"/>
            <w:sz w:val="24"/>
            <w:szCs w:val="24"/>
            <w:lang w:val="en-GB"/>
          </w:rPr>
          <w:delText>3.0</w:delText>
        </w:r>
      </w:del>
      <w:ins w:id="1" w:author="Kokhanovsky Alexander" w:date="2020-04-18T08:01:00Z">
        <w:r w:rsidR="008F2C94">
          <w:rPr>
            <w:rFonts w:ascii="Times New Roman" w:hAnsi="Times New Roman"/>
            <w:sz w:val="24"/>
            <w:szCs w:val="24"/>
            <w:lang w:val="en-GB"/>
          </w:rPr>
          <w:t>5</w:t>
        </w:r>
        <w:r w:rsidR="00C93923">
          <w:rPr>
            <w:rFonts w:ascii="Times New Roman" w:hAnsi="Times New Roman"/>
            <w:sz w:val="24"/>
            <w:szCs w:val="24"/>
            <w:lang w:val="en-GB"/>
          </w:rPr>
          <w:t>.</w:t>
        </w:r>
        <w:r w:rsidR="008F2C94">
          <w:rPr>
            <w:rFonts w:ascii="Times New Roman" w:hAnsi="Times New Roman"/>
            <w:sz w:val="24"/>
            <w:szCs w:val="24"/>
            <w:lang w:val="en-GB"/>
          </w:rPr>
          <w:t>1</w:t>
        </w:r>
      </w:ins>
    </w:p>
    <w:p w14:paraId="416F615E" w14:textId="77777777" w:rsidR="00EB7515" w:rsidRDefault="00C93923" w:rsidP="008461CF">
      <w:pPr>
        <w:spacing w:line="360" w:lineRule="auto"/>
        <w:jc w:val="center"/>
        <w:rPr>
          <w:del w:id="2" w:author="Kokhanovsky Alexander" w:date="2020-04-18T08:01:00Z"/>
          <w:rFonts w:ascii="Times New Roman" w:hAnsi="Times New Roman"/>
          <w:sz w:val="24"/>
          <w:szCs w:val="24"/>
          <w:lang w:val="en-GB"/>
        </w:rPr>
      </w:pPr>
      <w:del w:id="3" w:author="Kokhanovsky Alexander" w:date="2020-04-18T08:01:00Z">
        <w:r>
          <w:rPr>
            <w:rFonts w:ascii="Times New Roman" w:hAnsi="Times New Roman"/>
            <w:sz w:val="24"/>
            <w:szCs w:val="24"/>
            <w:lang w:val="en-GB"/>
          </w:rPr>
          <w:delText>December 1</w:delText>
        </w:r>
        <w:r w:rsidR="00EB7515">
          <w:rPr>
            <w:rFonts w:ascii="Times New Roman" w:hAnsi="Times New Roman"/>
            <w:sz w:val="24"/>
            <w:szCs w:val="24"/>
            <w:lang w:val="en-GB"/>
          </w:rPr>
          <w:delText>, 2019</w:delText>
        </w:r>
      </w:del>
    </w:p>
    <w:p w14:paraId="439BB2AF" w14:textId="56944479" w:rsidR="00EB7515" w:rsidRDefault="008F2C94" w:rsidP="008461CF">
      <w:pPr>
        <w:spacing w:line="360" w:lineRule="auto"/>
        <w:jc w:val="center"/>
        <w:rPr>
          <w:ins w:id="4" w:author="Kokhanovsky Alexander" w:date="2020-04-18T08:01:00Z"/>
          <w:rFonts w:ascii="Times New Roman" w:hAnsi="Times New Roman"/>
          <w:sz w:val="24"/>
          <w:szCs w:val="24"/>
          <w:lang w:val="en-GB"/>
        </w:rPr>
      </w:pPr>
      <w:ins w:id="5" w:author="Kokhanovsky Alexander" w:date="2020-04-18T08:01:00Z">
        <w:r>
          <w:rPr>
            <w:rFonts w:ascii="Times New Roman" w:hAnsi="Times New Roman"/>
            <w:sz w:val="24"/>
            <w:szCs w:val="24"/>
            <w:lang w:val="en-GB"/>
          </w:rPr>
          <w:t>April 17</w:t>
        </w:r>
        <w:r w:rsidR="00EB7515">
          <w:rPr>
            <w:rFonts w:ascii="Times New Roman" w:hAnsi="Times New Roman"/>
            <w:sz w:val="24"/>
            <w:szCs w:val="24"/>
            <w:lang w:val="en-GB"/>
          </w:rPr>
          <w:t>, 20</w:t>
        </w:r>
        <w:r>
          <w:rPr>
            <w:rFonts w:ascii="Times New Roman" w:hAnsi="Times New Roman"/>
            <w:sz w:val="24"/>
            <w:szCs w:val="24"/>
            <w:lang w:val="en-GB"/>
          </w:rPr>
          <w:t>20</w:t>
        </w:r>
      </w:ins>
    </w:p>
    <w:p w14:paraId="0BF977AE" w14:textId="7C710D99" w:rsidR="00233DD4" w:rsidRDefault="00233DD4" w:rsidP="008461CF">
      <w:pPr>
        <w:spacing w:line="360" w:lineRule="auto"/>
        <w:jc w:val="center"/>
        <w:rPr>
          <w:rFonts w:ascii="Times New Roman" w:hAnsi="Times New Roman"/>
          <w:sz w:val="24"/>
          <w:szCs w:val="24"/>
          <w:lang w:val="en-GB"/>
        </w:rPr>
      </w:pPr>
    </w:p>
    <w:p w14:paraId="18239A0D" w14:textId="4637DEFE" w:rsidR="00233DD4" w:rsidRDefault="00233DD4" w:rsidP="008461CF">
      <w:pPr>
        <w:spacing w:line="360" w:lineRule="auto"/>
        <w:jc w:val="center"/>
        <w:rPr>
          <w:rFonts w:ascii="Times New Roman" w:hAnsi="Times New Roman"/>
          <w:sz w:val="24"/>
          <w:szCs w:val="24"/>
          <w:lang w:val="en-GB"/>
        </w:rPr>
      </w:pPr>
    </w:p>
    <w:p w14:paraId="68727EE1" w14:textId="77777777" w:rsidR="001C7DC5" w:rsidRPr="008461CF" w:rsidRDefault="001C7DC5" w:rsidP="008461CF">
      <w:pPr>
        <w:spacing w:line="360" w:lineRule="auto"/>
        <w:jc w:val="center"/>
        <w:rPr>
          <w:rFonts w:ascii="Times New Roman" w:hAnsi="Times New Roman"/>
          <w:sz w:val="24"/>
          <w:szCs w:val="24"/>
          <w:lang w:val="en-GB"/>
        </w:rPr>
      </w:pPr>
    </w:p>
    <w:p w14:paraId="0BAFCD59" w14:textId="77777777" w:rsidR="00B76E32" w:rsidRPr="008461CF" w:rsidRDefault="00B76E32" w:rsidP="008461CF">
      <w:pPr>
        <w:spacing w:line="360" w:lineRule="auto"/>
        <w:jc w:val="center"/>
        <w:rPr>
          <w:rFonts w:ascii="Times New Roman" w:hAnsi="Times New Roman"/>
          <w:sz w:val="24"/>
          <w:szCs w:val="24"/>
          <w:lang w:val="en-GB"/>
        </w:rPr>
      </w:pPr>
    </w:p>
    <w:p w14:paraId="72658341" w14:textId="089587F1" w:rsidR="00B76E32" w:rsidRPr="008461CF" w:rsidRDefault="00877800" w:rsidP="008461CF">
      <w:pPr>
        <w:pStyle w:val="ListParagraph"/>
        <w:numPr>
          <w:ilvl w:val="0"/>
          <w:numId w:val="1"/>
        </w:numPr>
        <w:spacing w:line="360" w:lineRule="auto"/>
        <w:jc w:val="center"/>
        <w:rPr>
          <w:rFonts w:ascii="Times New Roman" w:hAnsi="Times New Roman"/>
          <w:sz w:val="24"/>
          <w:szCs w:val="24"/>
          <w:lang w:val="en-GB"/>
        </w:rPr>
      </w:pPr>
      <w:r w:rsidRPr="008461CF">
        <w:rPr>
          <w:rFonts w:ascii="Times New Roman" w:hAnsi="Times New Roman"/>
          <w:sz w:val="24"/>
          <w:szCs w:val="24"/>
          <w:lang w:val="en-GB"/>
        </w:rPr>
        <w:t>A. Kokhanovsky</w:t>
      </w:r>
      <w:r w:rsidR="00015D46">
        <w:rPr>
          <w:rFonts w:ascii="Times New Roman" w:hAnsi="Times New Roman"/>
          <w:sz w:val="24"/>
          <w:szCs w:val="24"/>
          <w:lang w:val="en-GB"/>
        </w:rPr>
        <w:t xml:space="preserve"> </w:t>
      </w:r>
      <w:r w:rsidRPr="008461CF">
        <w:rPr>
          <w:rFonts w:ascii="Times New Roman" w:hAnsi="Times New Roman"/>
          <w:sz w:val="24"/>
          <w:szCs w:val="24"/>
          <w:lang w:val="en-GB"/>
        </w:rPr>
        <w:t>(1), J. Box (2)</w:t>
      </w:r>
    </w:p>
    <w:p w14:paraId="3B695019" w14:textId="68C3902A" w:rsidR="00B76E32" w:rsidRPr="008461CF" w:rsidRDefault="00877800" w:rsidP="008461CF">
      <w:pPr>
        <w:pStyle w:val="ListParagraph"/>
        <w:spacing w:line="360" w:lineRule="auto"/>
        <w:jc w:val="center"/>
        <w:rPr>
          <w:rFonts w:ascii="Times New Roman" w:hAnsi="Times New Roman"/>
          <w:sz w:val="24"/>
          <w:szCs w:val="24"/>
          <w:lang w:val="en-GB"/>
        </w:rPr>
      </w:pPr>
      <w:r w:rsidRPr="008461CF">
        <w:rPr>
          <w:rFonts w:ascii="Times New Roman" w:hAnsi="Times New Roman"/>
          <w:sz w:val="24"/>
          <w:szCs w:val="24"/>
          <w:lang w:val="en-GB"/>
        </w:rPr>
        <w:t>(1) VITROCISET Belgium</w:t>
      </w:r>
      <w:r w:rsidR="009719F0">
        <w:rPr>
          <w:rFonts w:ascii="Times New Roman" w:hAnsi="Times New Roman"/>
          <w:sz w:val="24"/>
          <w:szCs w:val="24"/>
          <w:lang w:val="en-GB"/>
        </w:rPr>
        <w:t xml:space="preserve"> SPRL</w:t>
      </w:r>
      <w:r w:rsidRPr="008461CF">
        <w:rPr>
          <w:rFonts w:ascii="Times New Roman" w:hAnsi="Times New Roman"/>
          <w:sz w:val="24"/>
          <w:szCs w:val="24"/>
          <w:lang w:val="en-GB"/>
        </w:rPr>
        <w:t xml:space="preserve">, </w:t>
      </w:r>
      <w:proofErr w:type="spellStart"/>
      <w:r w:rsidRPr="008461CF">
        <w:rPr>
          <w:rFonts w:ascii="Times New Roman" w:hAnsi="Times New Roman"/>
          <w:sz w:val="24"/>
          <w:szCs w:val="24"/>
          <w:lang w:val="en-GB"/>
        </w:rPr>
        <w:t>Bratustr</w:t>
      </w:r>
      <w:r w:rsidR="00134346">
        <w:rPr>
          <w:rFonts w:ascii="Times New Roman" w:hAnsi="Times New Roman"/>
          <w:sz w:val="24"/>
          <w:szCs w:val="24"/>
          <w:lang w:val="en-GB"/>
        </w:rPr>
        <w:t>asse</w:t>
      </w:r>
      <w:proofErr w:type="spellEnd"/>
      <w:r w:rsidRPr="008461CF">
        <w:rPr>
          <w:rFonts w:ascii="Times New Roman" w:hAnsi="Times New Roman"/>
          <w:sz w:val="24"/>
          <w:szCs w:val="24"/>
          <w:lang w:val="en-GB"/>
        </w:rPr>
        <w:t xml:space="preserve"> 7, 64293 Darmstadt, Germany</w:t>
      </w:r>
    </w:p>
    <w:p w14:paraId="52328FBF" w14:textId="77777777" w:rsidR="00B76E32" w:rsidRPr="008461CF" w:rsidRDefault="00877800" w:rsidP="008461CF">
      <w:pPr>
        <w:pStyle w:val="ListParagraph"/>
        <w:spacing w:line="360" w:lineRule="auto"/>
        <w:jc w:val="center"/>
        <w:rPr>
          <w:rFonts w:ascii="Times New Roman" w:hAnsi="Times New Roman"/>
          <w:sz w:val="24"/>
          <w:szCs w:val="24"/>
        </w:rPr>
      </w:pPr>
      <w:r w:rsidRPr="008461CF">
        <w:rPr>
          <w:rFonts w:ascii="Times New Roman" w:eastAsia="Times New Roman" w:hAnsi="Times New Roman"/>
          <w:sz w:val="24"/>
          <w:szCs w:val="24"/>
          <w:lang w:val="en-GB"/>
        </w:rPr>
        <w:t xml:space="preserve">(2) </w:t>
      </w:r>
      <w:r w:rsidRPr="008461CF">
        <w:rPr>
          <w:rFonts w:ascii="Times New Roman" w:eastAsia="Times New Roman" w:hAnsi="Times New Roman"/>
          <w:sz w:val="24"/>
          <w:szCs w:val="24"/>
        </w:rPr>
        <w:t>Geological Survey of Denmark and Greenland (GEUS)</w:t>
      </w:r>
      <w:r w:rsidRPr="008461CF">
        <w:rPr>
          <w:rFonts w:ascii="Times New Roman" w:eastAsia="Times New Roman" w:hAnsi="Times New Roman"/>
          <w:sz w:val="24"/>
          <w:szCs w:val="24"/>
        </w:rPr>
        <w:br/>
      </w:r>
      <w:proofErr w:type="spellStart"/>
      <w:r w:rsidRPr="008461CF">
        <w:rPr>
          <w:rFonts w:ascii="Times New Roman" w:eastAsia="Times New Roman" w:hAnsi="Times New Roman"/>
          <w:sz w:val="24"/>
          <w:szCs w:val="24"/>
        </w:rPr>
        <w:t>Øster</w:t>
      </w:r>
      <w:proofErr w:type="spellEnd"/>
      <w:r w:rsidRPr="008461CF">
        <w:rPr>
          <w:rFonts w:ascii="Times New Roman" w:eastAsia="Times New Roman" w:hAnsi="Times New Roman"/>
          <w:sz w:val="24"/>
          <w:szCs w:val="24"/>
        </w:rPr>
        <w:t xml:space="preserve"> </w:t>
      </w:r>
      <w:proofErr w:type="spellStart"/>
      <w:r w:rsidRPr="008461CF">
        <w:rPr>
          <w:rFonts w:ascii="Times New Roman" w:eastAsia="Times New Roman" w:hAnsi="Times New Roman"/>
          <w:sz w:val="24"/>
          <w:szCs w:val="24"/>
        </w:rPr>
        <w:t>Voldgade</w:t>
      </w:r>
      <w:proofErr w:type="spellEnd"/>
      <w:r w:rsidRPr="008461CF">
        <w:rPr>
          <w:rFonts w:ascii="Times New Roman" w:eastAsia="Times New Roman" w:hAnsi="Times New Roman"/>
          <w:sz w:val="24"/>
          <w:szCs w:val="24"/>
        </w:rPr>
        <w:t xml:space="preserve"> 10, 1350 </w:t>
      </w:r>
      <w:r w:rsidRPr="008461CF">
        <w:rPr>
          <w:rFonts w:ascii="Times New Roman" w:eastAsia="Times New Roman" w:hAnsi="Times New Roman"/>
          <w:sz w:val="24"/>
          <w:szCs w:val="24"/>
          <w:lang w:val="en-GB"/>
        </w:rPr>
        <w:t>Copenhagen</w:t>
      </w:r>
      <w:r w:rsidRPr="008461CF">
        <w:rPr>
          <w:rFonts w:ascii="Times New Roman" w:eastAsia="Times New Roman" w:hAnsi="Times New Roman"/>
          <w:sz w:val="24"/>
          <w:szCs w:val="24"/>
        </w:rPr>
        <w:t>, Denmark</w:t>
      </w:r>
    </w:p>
    <w:p w14:paraId="78C162DB" w14:textId="28D994C1" w:rsidR="00B76E32" w:rsidRDefault="00B76E32" w:rsidP="008461CF">
      <w:pPr>
        <w:pStyle w:val="ListParagraph"/>
        <w:spacing w:line="360" w:lineRule="auto"/>
        <w:jc w:val="center"/>
        <w:rPr>
          <w:rFonts w:ascii="Times New Roman" w:hAnsi="Times New Roman"/>
          <w:sz w:val="24"/>
          <w:szCs w:val="24"/>
        </w:rPr>
      </w:pPr>
    </w:p>
    <w:p w14:paraId="3E2C7426" w14:textId="77777777" w:rsidR="00233DD4" w:rsidRPr="008461CF" w:rsidRDefault="00233DD4" w:rsidP="008461CF">
      <w:pPr>
        <w:pStyle w:val="ListParagraph"/>
        <w:spacing w:line="360" w:lineRule="auto"/>
        <w:jc w:val="center"/>
        <w:rPr>
          <w:rFonts w:ascii="Times New Roman" w:hAnsi="Times New Roman"/>
          <w:sz w:val="24"/>
          <w:szCs w:val="24"/>
        </w:rPr>
      </w:pPr>
    </w:p>
    <w:p w14:paraId="1E0F5F43" w14:textId="77777777" w:rsidR="00B76E32" w:rsidRPr="003868AD" w:rsidRDefault="00B76E32" w:rsidP="003868AD">
      <w:pPr>
        <w:spacing w:line="360" w:lineRule="auto"/>
        <w:rPr>
          <w:rFonts w:ascii="Times New Roman" w:hAnsi="Times New Roman"/>
          <w:sz w:val="24"/>
          <w:szCs w:val="24"/>
          <w:lang w:val="en-GB"/>
        </w:rPr>
      </w:pPr>
    </w:p>
    <w:p w14:paraId="4EC640D1" w14:textId="0E766732" w:rsidR="00B76E32" w:rsidRDefault="00D813E8" w:rsidP="008461CF">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 xml:space="preserve">     </w:t>
      </w:r>
      <w:r w:rsidR="00877800" w:rsidRPr="008461CF">
        <w:rPr>
          <w:rFonts w:ascii="Times New Roman" w:hAnsi="Times New Roman"/>
          <w:b/>
          <w:color w:val="1F497D"/>
          <w:sz w:val="24"/>
          <w:szCs w:val="24"/>
          <w:lang w:val="en-GB"/>
        </w:rPr>
        <w:t>1.Introduction</w:t>
      </w:r>
    </w:p>
    <w:p w14:paraId="7CE588F1" w14:textId="77777777" w:rsidR="00EB7515" w:rsidRPr="008461CF" w:rsidRDefault="00EB7515" w:rsidP="008461CF">
      <w:pPr>
        <w:spacing w:line="360" w:lineRule="auto"/>
        <w:jc w:val="both"/>
        <w:rPr>
          <w:rFonts w:ascii="Times New Roman" w:hAnsi="Times New Roman"/>
          <w:b/>
          <w:color w:val="1F497D"/>
          <w:sz w:val="24"/>
          <w:szCs w:val="24"/>
          <w:lang w:val="en-GB"/>
        </w:rPr>
      </w:pPr>
    </w:p>
    <w:p w14:paraId="26B16399" w14:textId="77777777" w:rsidR="00B76E32" w:rsidRPr="008461CF" w:rsidRDefault="00877800" w:rsidP="008461CF">
      <w:pPr>
        <w:spacing w:line="360" w:lineRule="auto"/>
        <w:jc w:val="both"/>
        <w:rPr>
          <w:rFonts w:ascii="Times New Roman" w:hAnsi="Times New Roman"/>
          <w:sz w:val="24"/>
          <w:szCs w:val="24"/>
          <w:lang w:val="en-GB"/>
        </w:rPr>
      </w:pPr>
      <w:r w:rsidRPr="008461CF">
        <w:rPr>
          <w:rFonts w:ascii="Times New Roman" w:hAnsi="Times New Roman"/>
          <w:sz w:val="24"/>
          <w:szCs w:val="24"/>
          <w:lang w:val="en-GB"/>
        </w:rPr>
        <w:t>This document is aimed at the description of the theoretical basis of the algorithms to determine properties of snow and ice from Sentinel-3 observations.</w:t>
      </w:r>
    </w:p>
    <w:p w14:paraId="15D64ABC" w14:textId="77A3C146" w:rsidR="00015D46" w:rsidRPr="008461CF" w:rsidRDefault="00877800" w:rsidP="008461CF">
      <w:pPr>
        <w:spacing w:line="360" w:lineRule="auto"/>
        <w:jc w:val="both"/>
        <w:rPr>
          <w:rFonts w:ascii="Times New Roman" w:hAnsi="Times New Roman"/>
          <w:sz w:val="24"/>
          <w:szCs w:val="24"/>
          <w:lang w:val="en-GB"/>
        </w:rPr>
      </w:pPr>
      <w:r w:rsidRPr="008461CF">
        <w:rPr>
          <w:rFonts w:ascii="Times New Roman" w:hAnsi="Times New Roman"/>
          <w:sz w:val="24"/>
          <w:szCs w:val="24"/>
          <w:lang w:val="en-GB"/>
        </w:rPr>
        <w:t>The following topics are covered:</w:t>
      </w:r>
    </w:p>
    <w:p w14:paraId="4EE35053"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lang w:val="en-GB"/>
        </w:rPr>
      </w:pPr>
      <w:bookmarkStart w:id="6" w:name="_Hlk20485636"/>
      <w:r w:rsidRPr="008461CF">
        <w:rPr>
          <w:rFonts w:ascii="Times New Roman" w:hAnsi="Times New Roman"/>
          <w:sz w:val="24"/>
          <w:szCs w:val="24"/>
          <w:lang w:val="en-GB"/>
        </w:rPr>
        <w:t>Atmospheric correction</w:t>
      </w:r>
    </w:p>
    <w:p w14:paraId="018D7292" w14:textId="4132B5A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extent determination</w:t>
      </w:r>
      <w:r w:rsidR="00C22B41">
        <w:rPr>
          <w:rFonts w:ascii="Times New Roman" w:hAnsi="Times New Roman"/>
          <w:sz w:val="24"/>
          <w:szCs w:val="24"/>
        </w:rPr>
        <w:t>/snow mask</w:t>
      </w:r>
    </w:p>
    <w:p w14:paraId="2A710C87"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Bare ice extent determination</w:t>
      </w:r>
    </w:p>
    <w:p w14:paraId="4DFA6771"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Dirty ice extent determination</w:t>
      </w:r>
    </w:p>
    <w:p w14:paraId="1A5F3B93" w14:textId="516F9751" w:rsidR="00B76E32"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and ice albedo retrieval (spectral and broadband)</w:t>
      </w:r>
    </w:p>
    <w:p w14:paraId="410CDB7D" w14:textId="1E8E23E4" w:rsidR="00C22B41" w:rsidRPr="008461CF" w:rsidRDefault="00C22B41" w:rsidP="008461CF">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Bottom-of-atmosphere snow reflectance</w:t>
      </w:r>
      <w:r w:rsidR="009719F0">
        <w:rPr>
          <w:rFonts w:ascii="Times New Roman" w:hAnsi="Times New Roman"/>
          <w:sz w:val="24"/>
          <w:szCs w:val="24"/>
        </w:rPr>
        <w:t xml:space="preserve"> retrieval</w:t>
      </w:r>
    </w:p>
    <w:p w14:paraId="527D2635" w14:textId="079EDD69"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 xml:space="preserve">Pollution load </w:t>
      </w:r>
      <w:r w:rsidR="00C22B41">
        <w:rPr>
          <w:rFonts w:ascii="Times New Roman" w:hAnsi="Times New Roman"/>
          <w:sz w:val="24"/>
          <w:szCs w:val="24"/>
        </w:rPr>
        <w:t>retrieval</w:t>
      </w:r>
    </w:p>
    <w:p w14:paraId="262F94C0"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Size of snow grains determination</w:t>
      </w:r>
    </w:p>
    <w:p w14:paraId="13B9899C" w14:textId="0B7A636B" w:rsidR="00134346" w:rsidRDefault="00877800" w:rsidP="0065694C">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specific surface area determination</w:t>
      </w:r>
    </w:p>
    <w:bookmarkEnd w:id="6"/>
    <w:p w14:paraId="7144C600" w14:textId="77777777" w:rsidR="001C7DC5" w:rsidRPr="0065694C" w:rsidRDefault="001C7DC5" w:rsidP="001C7DC5">
      <w:pPr>
        <w:pStyle w:val="ListParagraph"/>
        <w:spacing w:line="360" w:lineRule="auto"/>
        <w:ind w:left="2160"/>
        <w:jc w:val="both"/>
        <w:rPr>
          <w:rFonts w:ascii="Times New Roman" w:hAnsi="Times New Roman"/>
          <w:sz w:val="24"/>
          <w:szCs w:val="24"/>
        </w:rPr>
      </w:pPr>
    </w:p>
    <w:p w14:paraId="3C5EC8E2" w14:textId="3C1727CC" w:rsidR="00DD2841" w:rsidRPr="00D813E8" w:rsidRDefault="00DD2841" w:rsidP="00D813E8">
      <w:pPr>
        <w:pStyle w:val="Heading1"/>
        <w:numPr>
          <w:ilvl w:val="0"/>
          <w:numId w:val="14"/>
        </w:numPr>
        <w:spacing w:line="360" w:lineRule="auto"/>
        <w:ind w:right="747"/>
        <w:rPr>
          <w:color w:val="1F497D" w:themeColor="text2"/>
          <w:szCs w:val="24"/>
        </w:rPr>
      </w:pPr>
      <w:bookmarkStart w:id="7" w:name="_Toc529188275"/>
      <w:r w:rsidRPr="00D813E8">
        <w:rPr>
          <w:color w:val="1F497D" w:themeColor="text2"/>
          <w:szCs w:val="24"/>
        </w:rPr>
        <w:t>Overview</w:t>
      </w:r>
      <w:bookmarkEnd w:id="7"/>
    </w:p>
    <w:p w14:paraId="1B4D59F3" w14:textId="6CAE2FB5" w:rsidR="00DD2841" w:rsidRPr="00D813E8" w:rsidRDefault="00DD2841" w:rsidP="0065694C">
      <w:pPr>
        <w:spacing w:line="360" w:lineRule="auto"/>
        <w:ind w:right="747"/>
        <w:jc w:val="both"/>
        <w:rPr>
          <w:rFonts w:ascii="Times New Roman" w:hAnsi="Times New Roman"/>
          <w:sz w:val="24"/>
          <w:szCs w:val="24"/>
        </w:rPr>
      </w:pPr>
      <w:r w:rsidRPr="00D813E8">
        <w:rPr>
          <w:rFonts w:ascii="Times New Roman" w:hAnsi="Times New Roman"/>
          <w:sz w:val="24"/>
          <w:szCs w:val="24"/>
        </w:rPr>
        <w:t>Snow is composed of ice crystals in contact with each other and surrounded by air. Snow can include 'impurities' such as dust, soot, algae (e.g.</w:t>
      </w:r>
      <w:r w:rsidR="00233DD4">
        <w:rPr>
          <w:rFonts w:ascii="Times New Roman" w:hAnsi="Times New Roman"/>
          <w:sz w:val="24"/>
          <w:szCs w:val="24"/>
        </w:rPr>
        <w:t xml:space="preserve">, </w:t>
      </w:r>
      <w:r w:rsidRPr="00D813E8">
        <w:rPr>
          <w:rFonts w:ascii="Times New Roman" w:hAnsi="Times New Roman"/>
          <w:sz w:val="24"/>
          <w:szCs w:val="24"/>
        </w:rPr>
        <w:t>Skiles et al. 2018). Here, we refer to impurities as ‘pollution’. Snow can also contain liquid water. The volume concentration of snow grains is usually around 1/3 with 2/3 of the snow volume occupied by air (</w:t>
      </w:r>
      <w:proofErr w:type="spellStart"/>
      <w:r w:rsidRPr="00D813E8">
        <w:rPr>
          <w:rFonts w:ascii="Times New Roman" w:hAnsi="Times New Roman"/>
          <w:sz w:val="24"/>
          <w:szCs w:val="24"/>
        </w:rPr>
        <w:t>Proksch</w:t>
      </w:r>
      <w:proofErr w:type="spellEnd"/>
      <w:r w:rsidRPr="00D813E8">
        <w:rPr>
          <w:rFonts w:ascii="Times New Roman" w:hAnsi="Times New Roman"/>
          <w:sz w:val="24"/>
          <w:szCs w:val="24"/>
        </w:rPr>
        <w:t xml:space="preserve"> </w:t>
      </w:r>
      <w:r w:rsidRPr="00D813E8">
        <w:rPr>
          <w:rFonts w:ascii="Times New Roman" w:hAnsi="Times New Roman"/>
          <w:sz w:val="24"/>
          <w:szCs w:val="24"/>
        </w:rPr>
        <w:lastRenderedPageBreak/>
        <w:t xml:space="preserve">et al. 2016). The concentration of pollutants is often low, that is, below 100 ng/g especially in polar regions (Doherty et al. 2010). </w:t>
      </w:r>
    </w:p>
    <w:p w14:paraId="01807C93" w14:textId="026BC150" w:rsidR="00DD2841" w:rsidRPr="00D813E8" w:rsidRDefault="00DD2841" w:rsidP="0065694C">
      <w:pPr>
        <w:spacing w:line="360" w:lineRule="auto"/>
        <w:ind w:right="747"/>
        <w:jc w:val="both"/>
        <w:rPr>
          <w:rFonts w:ascii="Times New Roman" w:hAnsi="Times New Roman"/>
          <w:sz w:val="24"/>
          <w:szCs w:val="24"/>
        </w:rPr>
      </w:pPr>
      <w:r w:rsidRPr="00D813E8">
        <w:rPr>
          <w:rFonts w:ascii="Times New Roman" w:hAnsi="Times New Roman"/>
          <w:sz w:val="24"/>
          <w:szCs w:val="24"/>
        </w:rPr>
        <w:t xml:space="preserve">The algorithms described here are dedicated to the retrieval of snow optical properties such as snow spectral and broadband albedo and also snow microstructure (snow specific surface area and effective optical grain size). We propose a snow mask based on </w:t>
      </w:r>
      <w:r w:rsidR="009719F0">
        <w:rPr>
          <w:rFonts w:ascii="Times New Roman" w:hAnsi="Times New Roman"/>
          <w:sz w:val="24"/>
          <w:szCs w:val="24"/>
        </w:rPr>
        <w:t>the Normalized Difference Snow Index (</w:t>
      </w:r>
      <w:r w:rsidRPr="00D813E8">
        <w:rPr>
          <w:rFonts w:ascii="Times New Roman" w:hAnsi="Times New Roman"/>
          <w:sz w:val="24"/>
          <w:szCs w:val="24"/>
        </w:rPr>
        <w:t>NDSI</w:t>
      </w:r>
      <w:r w:rsidR="009719F0">
        <w:rPr>
          <w:rFonts w:ascii="Times New Roman" w:hAnsi="Times New Roman"/>
          <w:sz w:val="24"/>
          <w:szCs w:val="24"/>
        </w:rPr>
        <w:t>)</w:t>
      </w:r>
      <w:r w:rsidRPr="00D813E8">
        <w:rPr>
          <w:rFonts w:ascii="Times New Roman" w:hAnsi="Times New Roman"/>
          <w:sz w:val="24"/>
          <w:szCs w:val="24"/>
        </w:rPr>
        <w:t xml:space="preserve"> and a technique to retrieve the  concentration of pollutants in snow, which is possible only for the cases with </w:t>
      </w:r>
      <w:r w:rsidR="009719F0">
        <w:rPr>
          <w:rFonts w:ascii="Times New Roman" w:hAnsi="Times New Roman"/>
          <w:sz w:val="24"/>
          <w:szCs w:val="24"/>
        </w:rPr>
        <w:t xml:space="preserve">relatively </w:t>
      </w:r>
      <w:r w:rsidRPr="00D813E8">
        <w:rPr>
          <w:rFonts w:ascii="Times New Roman" w:hAnsi="Times New Roman"/>
          <w:sz w:val="24"/>
          <w:szCs w:val="24"/>
        </w:rPr>
        <w:t>heavy (above 1</w:t>
      </w:r>
      <w:r w:rsidR="004E7EE0">
        <w:rPr>
          <w:rFonts w:ascii="Times New Roman" w:hAnsi="Times New Roman"/>
          <w:sz w:val="24"/>
          <w:szCs w:val="24"/>
        </w:rPr>
        <w:t>ppmv</w:t>
      </w:r>
      <w:r w:rsidRPr="00D813E8">
        <w:rPr>
          <w:rFonts w:ascii="Times New Roman" w:hAnsi="Times New Roman"/>
          <w:sz w:val="24"/>
          <w:szCs w:val="24"/>
        </w:rPr>
        <w:t>) pollution load (Warren 2013).</w:t>
      </w:r>
      <w:bookmarkStart w:id="8" w:name="_Toc380153905"/>
      <w:bookmarkStart w:id="9" w:name="_Toc380153956"/>
      <w:bookmarkStart w:id="10" w:name="_Toc380154005"/>
      <w:bookmarkStart w:id="11" w:name="_Toc380154037"/>
      <w:bookmarkStart w:id="12" w:name="_Toc380154134"/>
      <w:bookmarkStart w:id="13" w:name="_Toc380153906"/>
      <w:bookmarkStart w:id="14" w:name="_Toc380153957"/>
      <w:bookmarkStart w:id="15" w:name="_Toc380154006"/>
      <w:bookmarkStart w:id="16" w:name="_Toc380154038"/>
      <w:bookmarkStart w:id="17" w:name="_Toc380154135"/>
      <w:bookmarkStart w:id="18" w:name="_Toc380153907"/>
      <w:bookmarkStart w:id="19" w:name="_Toc380153958"/>
      <w:bookmarkStart w:id="20" w:name="_Toc380154007"/>
      <w:bookmarkStart w:id="21" w:name="_Toc380154039"/>
      <w:bookmarkStart w:id="22" w:name="_Toc38015413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937B6D8" w14:textId="22EF8FD8" w:rsidR="00DD2841" w:rsidRPr="0065694C" w:rsidRDefault="0065694C" w:rsidP="0065694C">
      <w:pPr>
        <w:spacing w:line="360" w:lineRule="auto"/>
        <w:ind w:right="747"/>
        <w:jc w:val="both"/>
        <w:rPr>
          <w:rFonts w:ascii="Times New Roman" w:hAnsi="Times New Roman"/>
          <w:b/>
          <w:color w:val="1F497D" w:themeColor="text2"/>
          <w:sz w:val="24"/>
          <w:szCs w:val="24"/>
        </w:rPr>
      </w:pPr>
      <w:r>
        <w:rPr>
          <w:rFonts w:ascii="Times New Roman" w:hAnsi="Times New Roman"/>
          <w:b/>
          <w:color w:val="1F497D" w:themeColor="text2"/>
          <w:sz w:val="24"/>
          <w:szCs w:val="24"/>
        </w:rPr>
        <w:t xml:space="preserve">      </w:t>
      </w:r>
      <w:r w:rsidR="00DD2841" w:rsidRPr="0065694C">
        <w:rPr>
          <w:rFonts w:ascii="Times New Roman" w:hAnsi="Times New Roman"/>
          <w:b/>
          <w:color w:val="1F497D" w:themeColor="text2"/>
          <w:sz w:val="24"/>
          <w:szCs w:val="24"/>
        </w:rPr>
        <w:t>2.</w:t>
      </w:r>
      <w:r w:rsidR="00DD2841" w:rsidRPr="009719F0">
        <w:rPr>
          <w:rFonts w:ascii="Times New Roman" w:hAnsi="Times New Roman"/>
          <w:b/>
          <w:color w:val="1F497D" w:themeColor="text2"/>
          <w:sz w:val="24"/>
          <w:szCs w:val="24"/>
        </w:rPr>
        <w:t>1</w:t>
      </w:r>
      <w:r w:rsidRPr="009719F0">
        <w:rPr>
          <w:rFonts w:ascii="Times New Roman" w:hAnsi="Times New Roman"/>
          <w:b/>
          <w:color w:val="1F497D" w:themeColor="text2"/>
          <w:sz w:val="24"/>
          <w:szCs w:val="24"/>
        </w:rPr>
        <w:t xml:space="preserve"> </w:t>
      </w:r>
      <w:r w:rsidR="00DD2841" w:rsidRPr="009719F0">
        <w:rPr>
          <w:rFonts w:ascii="Times New Roman" w:hAnsi="Times New Roman"/>
          <w:b/>
          <w:color w:val="1F497D" w:themeColor="text2"/>
          <w:sz w:val="24"/>
          <w:szCs w:val="24"/>
        </w:rPr>
        <w:t xml:space="preserve"> </w:t>
      </w:r>
      <w:r w:rsidR="009719F0" w:rsidRPr="009719F0">
        <w:rPr>
          <w:rFonts w:ascii="Times New Roman" w:hAnsi="Times New Roman"/>
          <w:b/>
          <w:color w:val="1F497D" w:themeColor="text2"/>
          <w:sz w:val="24"/>
          <w:szCs w:val="24"/>
        </w:rPr>
        <w:t xml:space="preserve">Ocean and  Land and </w:t>
      </w:r>
      <w:proofErr w:type="spellStart"/>
      <w:r w:rsidR="009719F0" w:rsidRPr="009719F0">
        <w:rPr>
          <w:rFonts w:ascii="Times New Roman" w:hAnsi="Times New Roman"/>
          <w:b/>
          <w:color w:val="1F497D" w:themeColor="text2"/>
          <w:sz w:val="24"/>
          <w:szCs w:val="24"/>
        </w:rPr>
        <w:t>Colour</w:t>
      </w:r>
      <w:proofErr w:type="spellEnd"/>
      <w:r w:rsidR="009719F0" w:rsidRPr="009719F0">
        <w:rPr>
          <w:rFonts w:ascii="Times New Roman" w:hAnsi="Times New Roman"/>
          <w:b/>
          <w:color w:val="1F497D" w:themeColor="text2"/>
          <w:sz w:val="24"/>
          <w:szCs w:val="24"/>
        </w:rPr>
        <w:t xml:space="preserve"> Instrument</w:t>
      </w:r>
    </w:p>
    <w:p w14:paraId="296E5317" w14:textId="630299B8" w:rsidR="00DD2841" w:rsidRPr="00D813E8" w:rsidRDefault="009719F0" w:rsidP="0065694C">
      <w:pPr>
        <w:spacing w:line="360" w:lineRule="auto"/>
        <w:ind w:right="747"/>
        <w:jc w:val="both"/>
        <w:rPr>
          <w:rFonts w:ascii="Times New Roman" w:hAnsi="Times New Roman"/>
          <w:sz w:val="24"/>
          <w:szCs w:val="24"/>
        </w:rPr>
      </w:pPr>
      <w:r>
        <w:rPr>
          <w:rFonts w:ascii="Times New Roman" w:hAnsi="Times New Roman"/>
          <w:sz w:val="24"/>
          <w:szCs w:val="24"/>
        </w:rPr>
        <w:t xml:space="preserve">Ocean and  Land and </w:t>
      </w:r>
      <w:proofErr w:type="spellStart"/>
      <w:r>
        <w:rPr>
          <w:rFonts w:ascii="Times New Roman" w:hAnsi="Times New Roman"/>
          <w:sz w:val="24"/>
          <w:szCs w:val="24"/>
        </w:rPr>
        <w:t>Colour</w:t>
      </w:r>
      <w:proofErr w:type="spellEnd"/>
      <w:r>
        <w:rPr>
          <w:rFonts w:ascii="Times New Roman" w:hAnsi="Times New Roman"/>
          <w:sz w:val="24"/>
          <w:szCs w:val="24"/>
        </w:rPr>
        <w:t xml:space="preserve"> Instrument (</w:t>
      </w:r>
      <w:r w:rsidR="00DD2841" w:rsidRPr="00D813E8">
        <w:rPr>
          <w:rFonts w:ascii="Times New Roman" w:hAnsi="Times New Roman"/>
          <w:sz w:val="24"/>
          <w:szCs w:val="24"/>
        </w:rPr>
        <w:t>OLCI</w:t>
      </w:r>
      <w:r>
        <w:rPr>
          <w:rFonts w:ascii="Times New Roman" w:hAnsi="Times New Roman"/>
          <w:sz w:val="24"/>
          <w:szCs w:val="24"/>
        </w:rPr>
        <w:t>)</w:t>
      </w:r>
      <w:r w:rsidR="00DD2841" w:rsidRPr="00D813E8">
        <w:rPr>
          <w:rFonts w:ascii="Times New Roman" w:hAnsi="Times New Roman"/>
          <w:sz w:val="24"/>
          <w:szCs w:val="24"/>
        </w:rPr>
        <w:t xml:space="preserve"> is a 21 band spectrometer that measures solar radiation reflected by </w:t>
      </w:r>
      <w:r>
        <w:rPr>
          <w:rFonts w:ascii="Times New Roman" w:hAnsi="Times New Roman"/>
          <w:sz w:val="24"/>
          <w:szCs w:val="24"/>
        </w:rPr>
        <w:t xml:space="preserve">the </w:t>
      </w:r>
      <w:r w:rsidR="00DD2841" w:rsidRPr="00D813E8">
        <w:rPr>
          <w:rFonts w:ascii="Times New Roman" w:hAnsi="Times New Roman"/>
          <w:sz w:val="24"/>
          <w:szCs w:val="24"/>
        </w:rPr>
        <w:t>Earth’s atmosphere and surface with a ground spatial resolution of 300 m (</w:t>
      </w:r>
      <w:r>
        <w:rPr>
          <w:rFonts w:ascii="Times New Roman" w:hAnsi="Times New Roman"/>
          <w:sz w:val="24"/>
          <w:szCs w:val="24"/>
        </w:rPr>
        <w:t xml:space="preserve">see </w:t>
      </w:r>
      <w:r w:rsidR="00DD2841" w:rsidRPr="00D813E8">
        <w:rPr>
          <w:rFonts w:ascii="Times New Roman" w:hAnsi="Times New Roman"/>
          <w:sz w:val="24"/>
          <w:szCs w:val="24"/>
        </w:rPr>
        <w:t xml:space="preserve">Table </w:t>
      </w:r>
      <w:r w:rsidR="00233DD4">
        <w:rPr>
          <w:rFonts w:ascii="Times New Roman" w:hAnsi="Times New Roman"/>
          <w:sz w:val="24"/>
          <w:szCs w:val="24"/>
        </w:rPr>
        <w:t>1</w:t>
      </w:r>
      <w:r w:rsidR="00DD2841" w:rsidRPr="00D813E8">
        <w:rPr>
          <w:rFonts w:ascii="Times New Roman" w:hAnsi="Times New Roman"/>
          <w:sz w:val="24"/>
          <w:szCs w:val="24"/>
        </w:rPr>
        <w:t xml:space="preserve">).  The OLCI swath width is 1270 km. OLCI is installed on both Sentinel-3A and Sentinel-3B satellite platforms operated by the ESA in service to the EU Copernicus </w:t>
      </w:r>
      <w:proofErr w:type="spellStart"/>
      <w:r w:rsidR="00DD2841" w:rsidRPr="00D813E8">
        <w:rPr>
          <w:rFonts w:ascii="Times New Roman" w:hAnsi="Times New Roman"/>
          <w:sz w:val="24"/>
          <w:szCs w:val="24"/>
        </w:rPr>
        <w:t>programme</w:t>
      </w:r>
      <w:proofErr w:type="spellEnd"/>
      <w:r w:rsidR="00DD2841" w:rsidRPr="00D813E8">
        <w:rPr>
          <w:rFonts w:ascii="Times New Roman" w:hAnsi="Times New Roman"/>
          <w:sz w:val="24"/>
          <w:szCs w:val="24"/>
        </w:rPr>
        <w:t>. The Sentinel-3A,B orbit at 802 km altitude, 98.6 orbital incli</w:t>
      </w:r>
      <w:r>
        <w:rPr>
          <w:rFonts w:ascii="Times New Roman" w:hAnsi="Times New Roman"/>
          <w:sz w:val="24"/>
          <w:szCs w:val="24"/>
        </w:rPr>
        <w:t>n</w:t>
      </w:r>
      <w:r w:rsidR="00DD2841" w:rsidRPr="00D813E8">
        <w:rPr>
          <w:rFonts w:ascii="Times New Roman" w:hAnsi="Times New Roman"/>
          <w:sz w:val="24"/>
          <w:szCs w:val="24"/>
        </w:rPr>
        <w:t xml:space="preserve">ation and a 10:00 UTC sun-synchronous equatorial crossing time. </w:t>
      </w:r>
    </w:p>
    <w:p w14:paraId="3863D7D9" w14:textId="0D7AC074" w:rsidR="0065694C" w:rsidRPr="00233DD4" w:rsidRDefault="0065694C" w:rsidP="0065694C">
      <w:pPr>
        <w:pStyle w:val="Heading2"/>
        <w:numPr>
          <w:ilvl w:val="1"/>
          <w:numId w:val="14"/>
        </w:numPr>
        <w:spacing w:line="360" w:lineRule="auto"/>
        <w:ind w:right="747"/>
        <w:rPr>
          <w:color w:val="1F497D" w:themeColor="text2"/>
          <w:szCs w:val="24"/>
        </w:rPr>
      </w:pPr>
      <w:r w:rsidRPr="00233DD4">
        <w:rPr>
          <w:color w:val="1F497D" w:themeColor="text2"/>
          <w:szCs w:val="24"/>
        </w:rPr>
        <w:t>Generated Products</w:t>
      </w:r>
    </w:p>
    <w:p w14:paraId="695C7686" w14:textId="0748F34B" w:rsidR="0065694C" w:rsidRPr="00D813E8" w:rsidRDefault="0065694C" w:rsidP="0065694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60" w:lineRule="auto"/>
        <w:ind w:right="747"/>
        <w:jc w:val="both"/>
        <w:rPr>
          <w:rFonts w:ascii="Times New Roman" w:hAnsi="Times New Roman"/>
          <w:sz w:val="24"/>
          <w:szCs w:val="24"/>
        </w:rPr>
      </w:pPr>
      <w:r w:rsidRPr="00D813E8">
        <w:rPr>
          <w:rFonts w:ascii="Times New Roman" w:hAnsi="Times New Roman"/>
          <w:sz w:val="24"/>
          <w:szCs w:val="24"/>
        </w:rPr>
        <w:t xml:space="preserve">We arrived at the list of planned products (Table </w:t>
      </w:r>
      <w:r w:rsidR="00233DD4">
        <w:rPr>
          <w:rFonts w:ascii="Times New Roman" w:hAnsi="Times New Roman"/>
          <w:sz w:val="24"/>
          <w:szCs w:val="24"/>
        </w:rPr>
        <w:t>2</w:t>
      </w:r>
      <w:r w:rsidR="004E7EE0">
        <w:rPr>
          <w:rFonts w:ascii="Times New Roman" w:hAnsi="Times New Roman"/>
          <w:sz w:val="24"/>
          <w:szCs w:val="24"/>
        </w:rPr>
        <w:t xml:space="preserve">) </w:t>
      </w:r>
      <w:r w:rsidRPr="00D813E8">
        <w:rPr>
          <w:rFonts w:ascii="Times New Roman" w:hAnsi="Times New Roman"/>
          <w:sz w:val="24"/>
          <w:szCs w:val="24"/>
        </w:rPr>
        <w:t>as being both based on a theory that is considered mature and comprising products of need by the global snow modelling and E</w:t>
      </w:r>
      <w:r w:rsidR="009719F0">
        <w:rPr>
          <w:rFonts w:ascii="Times New Roman" w:hAnsi="Times New Roman"/>
          <w:sz w:val="24"/>
          <w:szCs w:val="24"/>
        </w:rPr>
        <w:t xml:space="preserve">arth Observation </w:t>
      </w:r>
      <w:r w:rsidRPr="00D813E8">
        <w:rPr>
          <w:rFonts w:ascii="Times New Roman" w:hAnsi="Times New Roman"/>
          <w:sz w:val="24"/>
          <w:szCs w:val="24"/>
        </w:rPr>
        <w:t>community.</w:t>
      </w:r>
    </w:p>
    <w:p w14:paraId="08765766" w14:textId="2EB16DAA" w:rsidR="00DD2841" w:rsidRPr="00D813E8" w:rsidRDefault="0065694C" w:rsidP="0065694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60" w:lineRule="auto"/>
        <w:ind w:right="747"/>
        <w:jc w:val="both"/>
        <w:rPr>
          <w:rFonts w:ascii="Times New Roman" w:hAnsi="Times New Roman"/>
          <w:sz w:val="24"/>
          <w:szCs w:val="24"/>
        </w:rPr>
      </w:pPr>
      <w:r w:rsidRPr="00D813E8">
        <w:rPr>
          <w:rFonts w:ascii="Times New Roman" w:hAnsi="Times New Roman"/>
          <w:sz w:val="24"/>
          <w:szCs w:val="24"/>
        </w:rPr>
        <w:t xml:space="preserve">In addition to the products listed in Table </w:t>
      </w:r>
      <w:r w:rsidR="00233DD4">
        <w:rPr>
          <w:rFonts w:ascii="Times New Roman" w:hAnsi="Times New Roman"/>
          <w:sz w:val="24"/>
          <w:szCs w:val="24"/>
        </w:rPr>
        <w:t>2</w:t>
      </w:r>
      <w:r w:rsidRPr="00D813E8">
        <w:rPr>
          <w:rFonts w:ascii="Times New Roman" w:hAnsi="Times New Roman"/>
          <w:sz w:val="24"/>
          <w:szCs w:val="24"/>
        </w:rPr>
        <w:t>, we also provide cloud mask derived using an approach not discussed in this ATBD</w:t>
      </w:r>
      <w:r w:rsidR="00233DD4">
        <w:rPr>
          <w:rFonts w:ascii="Times New Roman" w:hAnsi="Times New Roman"/>
          <w:sz w:val="24"/>
          <w:szCs w:val="24"/>
        </w:rPr>
        <w:t>.</w:t>
      </w:r>
      <w:r w:rsidRPr="00D813E8">
        <w:rPr>
          <w:rFonts w:ascii="Times New Roman" w:hAnsi="Times New Roman"/>
          <w:sz w:val="24"/>
          <w:szCs w:val="24"/>
        </w:rPr>
        <w:t xml:space="preserve"> </w:t>
      </w:r>
      <w:r w:rsidR="00233DD4">
        <w:rPr>
          <w:rFonts w:ascii="Times New Roman" w:hAnsi="Times New Roman"/>
          <w:sz w:val="24"/>
          <w:szCs w:val="24"/>
        </w:rPr>
        <w:t>M</w:t>
      </w:r>
      <w:r w:rsidRPr="00D813E8">
        <w:rPr>
          <w:rFonts w:ascii="Times New Roman" w:hAnsi="Times New Roman"/>
          <w:sz w:val="24"/>
          <w:szCs w:val="24"/>
        </w:rPr>
        <w:t>ost of retrievals are based on the measurements at 865 and 1020nm</w:t>
      </w:r>
      <w:r w:rsidRPr="0065694C">
        <w:rPr>
          <w:rFonts w:ascii="Times New Roman" w:hAnsi="Times New Roman"/>
          <w:i/>
          <w:sz w:val="24"/>
          <w:szCs w:val="24"/>
        </w:rPr>
        <w:t xml:space="preserve">, </w:t>
      </w:r>
      <w:r w:rsidRPr="00233DD4">
        <w:rPr>
          <w:rFonts w:ascii="Times New Roman" w:hAnsi="Times New Roman"/>
          <w:sz w:val="24"/>
          <w:szCs w:val="24"/>
        </w:rPr>
        <w:t>where the influence of</w:t>
      </w:r>
      <w:r w:rsidR="00233DD4">
        <w:rPr>
          <w:rFonts w:ascii="Times New Roman" w:hAnsi="Times New Roman"/>
          <w:sz w:val="24"/>
          <w:szCs w:val="24"/>
        </w:rPr>
        <w:t xml:space="preserve"> </w:t>
      </w:r>
      <w:r w:rsidR="00BF1DE8">
        <w:rPr>
          <w:rFonts w:ascii="Times New Roman" w:hAnsi="Times New Roman"/>
          <w:sz w:val="24"/>
          <w:szCs w:val="24"/>
        </w:rPr>
        <w:t xml:space="preserve">atmospheric </w:t>
      </w:r>
      <w:r w:rsidR="00233DD4" w:rsidRPr="00233DD4">
        <w:rPr>
          <w:rFonts w:ascii="Times New Roman" w:hAnsi="Times New Roman"/>
          <w:sz w:val="24"/>
          <w:szCs w:val="24"/>
        </w:rPr>
        <w:t xml:space="preserve">light </w:t>
      </w:r>
      <w:r w:rsidRPr="00233DD4">
        <w:rPr>
          <w:rFonts w:ascii="Times New Roman" w:hAnsi="Times New Roman"/>
          <w:sz w:val="24"/>
          <w:szCs w:val="24"/>
        </w:rPr>
        <w:t xml:space="preserve">scattering and </w:t>
      </w:r>
      <w:r w:rsidRPr="00471EE4">
        <w:rPr>
          <w:rFonts w:ascii="Times New Roman" w:hAnsi="Times New Roman"/>
          <w:sz w:val="24"/>
          <w:szCs w:val="24"/>
        </w:rPr>
        <w:t>absorption</w:t>
      </w:r>
      <w:r w:rsidR="00471EE4" w:rsidRPr="00471EE4">
        <w:rPr>
          <w:rFonts w:ascii="Times New Roman" w:hAnsi="Times New Roman"/>
          <w:sz w:val="24"/>
          <w:szCs w:val="24"/>
        </w:rPr>
        <w:t xml:space="preserve"> </w:t>
      </w:r>
      <w:r w:rsidR="00BF1DE8">
        <w:rPr>
          <w:rFonts w:ascii="Times New Roman" w:hAnsi="Times New Roman"/>
          <w:sz w:val="24"/>
          <w:szCs w:val="24"/>
        </w:rPr>
        <w:t xml:space="preserve">processes </w:t>
      </w:r>
      <w:r w:rsidR="00471EE4" w:rsidRPr="00471EE4">
        <w:rPr>
          <w:rFonts w:ascii="Times New Roman" w:hAnsi="Times New Roman"/>
          <w:sz w:val="24"/>
          <w:szCs w:val="24"/>
        </w:rPr>
        <w:t xml:space="preserve">on top-of-atmosphere signal </w:t>
      </w:r>
      <w:r w:rsidR="00BF1DE8">
        <w:rPr>
          <w:rFonts w:ascii="Times New Roman" w:hAnsi="Times New Roman"/>
          <w:sz w:val="24"/>
          <w:szCs w:val="24"/>
        </w:rPr>
        <w:t xml:space="preserve">as detected on a satellite over polar regions </w:t>
      </w:r>
      <w:r w:rsidRPr="00D813E8">
        <w:rPr>
          <w:rFonts w:ascii="Times New Roman" w:hAnsi="Times New Roman"/>
          <w:sz w:val="24"/>
          <w:szCs w:val="24"/>
        </w:rPr>
        <w:t>is weak.</w:t>
      </w:r>
      <w:r w:rsidR="00DD2841" w:rsidRPr="00D813E8">
        <w:rPr>
          <w:rFonts w:ascii="Times New Roman" w:hAnsi="Times New Roman"/>
          <w:sz w:val="24"/>
          <w:szCs w:val="24"/>
        </w:rPr>
        <w:br w:type="page"/>
      </w:r>
    </w:p>
    <w:tbl>
      <w:tblPr>
        <w:tblW w:w="4689" w:type="pct"/>
        <w:tblCellSpacing w:w="15" w:type="dxa"/>
        <w:tblCellMar>
          <w:left w:w="75" w:type="dxa"/>
          <w:right w:w="0" w:type="dxa"/>
        </w:tblCellMar>
        <w:tblLook w:val="04A0" w:firstRow="1" w:lastRow="0" w:firstColumn="1" w:lastColumn="0" w:noHBand="0" w:noVBand="1"/>
      </w:tblPr>
      <w:tblGrid>
        <w:gridCol w:w="2535"/>
        <w:gridCol w:w="6243"/>
      </w:tblGrid>
      <w:tr w:rsidR="00DD2841" w:rsidRPr="00D813E8" w14:paraId="1A128A9C" w14:textId="77777777" w:rsidTr="00457749">
        <w:trPr>
          <w:tblCellSpacing w:w="15" w:type="dxa"/>
        </w:trPr>
        <w:tc>
          <w:tcPr>
            <w:tcW w:w="4965" w:type="pct"/>
            <w:gridSpan w:val="2"/>
            <w:tcMar>
              <w:top w:w="15" w:type="dxa"/>
              <w:left w:w="0" w:type="dxa"/>
              <w:bottom w:w="15" w:type="dxa"/>
              <w:right w:w="15" w:type="dxa"/>
            </w:tcMar>
            <w:hideMark/>
          </w:tcPr>
          <w:p w14:paraId="3F03A6D1" w14:textId="6AEEF27F" w:rsidR="00DD2841" w:rsidRPr="00D813E8" w:rsidRDefault="00DD2841" w:rsidP="0065694C">
            <w:pPr>
              <w:pStyle w:val="NormalWeb"/>
              <w:shd w:val="clear" w:color="auto" w:fill="FFFFFF"/>
              <w:spacing w:line="360" w:lineRule="auto"/>
              <w:ind w:right="747"/>
              <w:jc w:val="both"/>
              <w:rPr>
                <w:b/>
                <w:bCs/>
                <w:i/>
              </w:rPr>
            </w:pPr>
            <w:r w:rsidRPr="00D813E8">
              <w:rPr>
                <w:b/>
                <w:i/>
              </w:rPr>
              <w:lastRenderedPageBreak/>
              <w:t xml:space="preserve">Table </w:t>
            </w:r>
            <w:r w:rsidR="00BF1DE8">
              <w:rPr>
                <w:b/>
                <w:i/>
              </w:rPr>
              <w:t>1</w:t>
            </w:r>
            <w:r w:rsidRPr="00D813E8">
              <w:rPr>
                <w:b/>
                <w:i/>
              </w:rPr>
              <w:t xml:space="preserve">. </w:t>
            </w:r>
            <w:r w:rsidRPr="00D813E8">
              <w:rPr>
                <w:b/>
                <w:bCs/>
                <w:i/>
              </w:rPr>
              <w:t>Band characteristics of the SENTINEL-3 Ocean and Land Colour Instrument (OLCI)</w:t>
            </w:r>
            <w:r w:rsidRPr="00D813E8">
              <w:rPr>
                <w:rStyle w:val="FootnoteReference"/>
                <w:b/>
                <w:bCs/>
                <w:i/>
              </w:rPr>
              <w:footnoteReference w:id="2"/>
            </w:r>
          </w:p>
          <w:tbl>
            <w:tblPr>
              <w:tblW w:w="5000" w:type="pct"/>
              <w:tblBorders>
                <w:top w:val="single" w:sz="2" w:space="0" w:color="78A7E9"/>
                <w:left w:val="single" w:sz="2" w:space="0" w:color="78A7E9"/>
                <w:bottom w:val="single" w:sz="2" w:space="0" w:color="78A7E9"/>
                <w:right w:val="single" w:sz="2" w:space="0" w:color="78A7E9"/>
              </w:tblBorders>
              <w:tblCellMar>
                <w:top w:w="15" w:type="dxa"/>
                <w:left w:w="15" w:type="dxa"/>
                <w:bottom w:w="15" w:type="dxa"/>
                <w:right w:w="15" w:type="dxa"/>
              </w:tblCellMar>
              <w:tblLook w:val="04A0" w:firstRow="1" w:lastRow="0" w:firstColumn="1" w:lastColumn="0" w:noHBand="0" w:noVBand="1"/>
            </w:tblPr>
            <w:tblGrid>
              <w:gridCol w:w="1311"/>
              <w:gridCol w:w="1720"/>
              <w:gridCol w:w="1541"/>
              <w:gridCol w:w="4125"/>
            </w:tblGrid>
            <w:tr w:rsidR="00DD2841" w:rsidRPr="00D813E8" w14:paraId="0EE46ED4" w14:textId="77777777" w:rsidTr="00457749">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0A2373B3"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Band</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0D1A505B"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 xml:space="preserve">λ </w:t>
                  </w:r>
                  <w:proofErr w:type="spellStart"/>
                  <w:r w:rsidRPr="00D813E8">
                    <w:rPr>
                      <w:rStyle w:val="Strong"/>
                      <w:rFonts w:ascii="Times New Roman" w:hAnsi="Times New Roman"/>
                      <w:i/>
                      <w:sz w:val="24"/>
                      <w:szCs w:val="24"/>
                    </w:rPr>
                    <w:t>centre</w:t>
                  </w:r>
                  <w:proofErr w:type="spellEnd"/>
                  <w:r w:rsidRPr="00D813E8">
                    <w:rPr>
                      <w:rStyle w:val="Strong"/>
                      <w:rFonts w:ascii="Times New Roman" w:hAnsi="Times New Roman"/>
                      <w:i/>
                      <w:sz w:val="24"/>
                      <w:szCs w:val="24"/>
                    </w:rPr>
                    <w:t xml:space="preserve"> (nm)</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45895A9F"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Width (nm)</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41665C01"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Function</w:t>
                  </w:r>
                </w:p>
              </w:tc>
            </w:tr>
            <w:tr w:rsidR="00DD2841" w:rsidRPr="00D813E8" w14:paraId="0BA056BF"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C7C7409"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w:t>
                  </w:r>
                </w:p>
              </w:tc>
              <w:tc>
                <w:tcPr>
                  <w:tcW w:w="0" w:type="auto"/>
                  <w:tcBorders>
                    <w:top w:val="single" w:sz="2" w:space="0" w:color="78A7E9"/>
                    <w:left w:val="single" w:sz="2" w:space="0" w:color="78A7E9"/>
                    <w:bottom w:val="single" w:sz="2" w:space="0" w:color="78A7E9"/>
                    <w:right w:val="single" w:sz="2" w:space="0" w:color="78A7E9"/>
                  </w:tcBorders>
                  <w:hideMark/>
                </w:tcPr>
                <w:p w14:paraId="7D7C5FD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400</w:t>
                  </w:r>
                </w:p>
              </w:tc>
              <w:tc>
                <w:tcPr>
                  <w:tcW w:w="0" w:type="auto"/>
                  <w:tcBorders>
                    <w:top w:val="single" w:sz="2" w:space="0" w:color="78A7E9"/>
                    <w:left w:val="single" w:sz="2" w:space="0" w:color="78A7E9"/>
                    <w:bottom w:val="single" w:sz="2" w:space="0" w:color="78A7E9"/>
                    <w:right w:val="single" w:sz="2" w:space="0" w:color="78A7E9"/>
                  </w:tcBorders>
                  <w:hideMark/>
                </w:tcPr>
                <w:p w14:paraId="2776EFB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15</w:t>
                  </w:r>
                </w:p>
              </w:tc>
              <w:tc>
                <w:tcPr>
                  <w:tcW w:w="0" w:type="auto"/>
                  <w:tcBorders>
                    <w:top w:val="single" w:sz="2" w:space="0" w:color="78A7E9"/>
                    <w:left w:val="single" w:sz="2" w:space="0" w:color="78A7E9"/>
                    <w:bottom w:val="single" w:sz="2" w:space="0" w:color="78A7E9"/>
                    <w:right w:val="single" w:sz="2" w:space="0" w:color="78A7E9"/>
                  </w:tcBorders>
                  <w:hideMark/>
                </w:tcPr>
                <w:p w14:paraId="18D7032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Aerosol correction, improved water constituent retrieval</w:t>
                  </w:r>
                </w:p>
              </w:tc>
            </w:tr>
            <w:tr w:rsidR="00DD2841" w:rsidRPr="00D813E8" w14:paraId="0D02F38A"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12C889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w:t>
                  </w:r>
                </w:p>
              </w:tc>
              <w:tc>
                <w:tcPr>
                  <w:tcW w:w="0" w:type="auto"/>
                  <w:tcBorders>
                    <w:top w:val="single" w:sz="2" w:space="0" w:color="78A7E9"/>
                    <w:left w:val="single" w:sz="2" w:space="0" w:color="78A7E9"/>
                    <w:bottom w:val="single" w:sz="2" w:space="0" w:color="78A7E9"/>
                    <w:right w:val="single" w:sz="2" w:space="0" w:color="78A7E9"/>
                  </w:tcBorders>
                  <w:hideMark/>
                </w:tcPr>
                <w:p w14:paraId="44820E2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412.5</w:t>
                  </w:r>
                </w:p>
              </w:tc>
              <w:tc>
                <w:tcPr>
                  <w:tcW w:w="0" w:type="auto"/>
                  <w:tcBorders>
                    <w:top w:val="single" w:sz="2" w:space="0" w:color="78A7E9"/>
                    <w:left w:val="single" w:sz="2" w:space="0" w:color="78A7E9"/>
                    <w:bottom w:val="single" w:sz="2" w:space="0" w:color="78A7E9"/>
                    <w:right w:val="single" w:sz="2" w:space="0" w:color="78A7E9"/>
                  </w:tcBorders>
                  <w:hideMark/>
                </w:tcPr>
                <w:p w14:paraId="4C66F36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495419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Yellow substance and detrital pigments (turbidity)</w:t>
                  </w:r>
                </w:p>
              </w:tc>
            </w:tr>
            <w:tr w:rsidR="00DD2841" w:rsidRPr="00D813E8" w14:paraId="02B16C4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5459DE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Oa3</w:t>
                  </w:r>
                </w:p>
              </w:tc>
              <w:tc>
                <w:tcPr>
                  <w:tcW w:w="0" w:type="auto"/>
                  <w:tcBorders>
                    <w:top w:val="single" w:sz="2" w:space="0" w:color="78A7E9"/>
                    <w:left w:val="single" w:sz="2" w:space="0" w:color="78A7E9"/>
                    <w:bottom w:val="single" w:sz="2" w:space="0" w:color="78A7E9"/>
                    <w:right w:val="single" w:sz="2" w:space="0" w:color="78A7E9"/>
                  </w:tcBorders>
                  <w:hideMark/>
                </w:tcPr>
                <w:p w14:paraId="1AC72CD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442.5</w:t>
                  </w:r>
                </w:p>
              </w:tc>
              <w:tc>
                <w:tcPr>
                  <w:tcW w:w="0" w:type="auto"/>
                  <w:tcBorders>
                    <w:top w:val="single" w:sz="2" w:space="0" w:color="78A7E9"/>
                    <w:left w:val="single" w:sz="2" w:space="0" w:color="78A7E9"/>
                    <w:bottom w:val="single" w:sz="2" w:space="0" w:color="78A7E9"/>
                    <w:right w:val="single" w:sz="2" w:space="0" w:color="78A7E9"/>
                  </w:tcBorders>
                  <w:hideMark/>
                </w:tcPr>
                <w:p w14:paraId="660FF4F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0D3699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absorption max., biogeochemistry, vegetation</w:t>
                  </w:r>
                </w:p>
              </w:tc>
            </w:tr>
            <w:tr w:rsidR="00DD2841" w:rsidRPr="00D813E8" w14:paraId="71E2772F"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B943DC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Oa4</w:t>
                  </w:r>
                </w:p>
              </w:tc>
              <w:tc>
                <w:tcPr>
                  <w:tcW w:w="0" w:type="auto"/>
                  <w:tcBorders>
                    <w:top w:val="single" w:sz="2" w:space="0" w:color="78A7E9"/>
                    <w:left w:val="single" w:sz="2" w:space="0" w:color="78A7E9"/>
                    <w:bottom w:val="single" w:sz="2" w:space="0" w:color="78A7E9"/>
                    <w:right w:val="single" w:sz="2" w:space="0" w:color="78A7E9"/>
                  </w:tcBorders>
                  <w:hideMark/>
                </w:tcPr>
                <w:p w14:paraId="3113E96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490</w:t>
                  </w:r>
                </w:p>
              </w:tc>
              <w:tc>
                <w:tcPr>
                  <w:tcW w:w="0" w:type="auto"/>
                  <w:tcBorders>
                    <w:top w:val="single" w:sz="2" w:space="0" w:color="78A7E9"/>
                    <w:left w:val="single" w:sz="2" w:space="0" w:color="78A7E9"/>
                    <w:bottom w:val="single" w:sz="2" w:space="0" w:color="78A7E9"/>
                    <w:right w:val="single" w:sz="2" w:space="0" w:color="78A7E9"/>
                  </w:tcBorders>
                  <w:hideMark/>
                </w:tcPr>
                <w:p w14:paraId="63EDA54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EEA699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High Chlorophyll, other pigments</w:t>
                  </w:r>
                </w:p>
              </w:tc>
            </w:tr>
            <w:tr w:rsidR="00DD2841" w:rsidRPr="00D813E8" w14:paraId="1CEFCC20"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18034D6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Oa5</w:t>
                  </w:r>
                </w:p>
              </w:tc>
              <w:tc>
                <w:tcPr>
                  <w:tcW w:w="0" w:type="auto"/>
                  <w:tcBorders>
                    <w:top w:val="single" w:sz="2" w:space="0" w:color="78A7E9"/>
                    <w:left w:val="single" w:sz="2" w:space="0" w:color="78A7E9"/>
                    <w:bottom w:val="single" w:sz="2" w:space="0" w:color="78A7E9"/>
                    <w:right w:val="single" w:sz="2" w:space="0" w:color="78A7E9"/>
                  </w:tcBorders>
                  <w:hideMark/>
                </w:tcPr>
                <w:p w14:paraId="51BCF75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510</w:t>
                  </w:r>
                </w:p>
              </w:tc>
              <w:tc>
                <w:tcPr>
                  <w:tcW w:w="0" w:type="auto"/>
                  <w:tcBorders>
                    <w:top w:val="single" w:sz="2" w:space="0" w:color="78A7E9"/>
                    <w:left w:val="single" w:sz="2" w:space="0" w:color="78A7E9"/>
                    <w:bottom w:val="single" w:sz="2" w:space="0" w:color="78A7E9"/>
                    <w:right w:val="single" w:sz="2" w:space="0" w:color="78A7E9"/>
                  </w:tcBorders>
                  <w:hideMark/>
                </w:tcPr>
                <w:p w14:paraId="596930F9"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3388AA08" w14:textId="77777777" w:rsidR="00DD2841" w:rsidRPr="00D813E8" w:rsidRDefault="00DD2841" w:rsidP="0065694C">
                  <w:pPr>
                    <w:ind w:right="747"/>
                    <w:contextualSpacing/>
                    <w:jc w:val="both"/>
                    <w:rPr>
                      <w:rFonts w:ascii="Times New Roman" w:hAnsi="Times New Roman"/>
                      <w:i/>
                      <w:sz w:val="24"/>
                      <w:szCs w:val="24"/>
                    </w:rPr>
                  </w:pPr>
                  <w:proofErr w:type="spellStart"/>
                  <w:r w:rsidRPr="00D813E8">
                    <w:rPr>
                      <w:rFonts w:ascii="Times New Roman" w:hAnsi="Times New Roman"/>
                      <w:i/>
                      <w:sz w:val="24"/>
                      <w:szCs w:val="24"/>
                    </w:rPr>
                    <w:t>Chl</w:t>
                  </w:r>
                  <w:proofErr w:type="spellEnd"/>
                  <w:r w:rsidRPr="00D813E8">
                    <w:rPr>
                      <w:rFonts w:ascii="Times New Roman" w:hAnsi="Times New Roman"/>
                      <w:i/>
                      <w:sz w:val="24"/>
                      <w:szCs w:val="24"/>
                    </w:rPr>
                    <w:t>, sediment, turbidity, red tide</w:t>
                  </w:r>
                </w:p>
              </w:tc>
            </w:tr>
            <w:tr w:rsidR="00DD2841" w:rsidRPr="00D813E8" w14:paraId="6209859A"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3676AB9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Oa6</w:t>
                  </w:r>
                </w:p>
              </w:tc>
              <w:tc>
                <w:tcPr>
                  <w:tcW w:w="0" w:type="auto"/>
                  <w:tcBorders>
                    <w:top w:val="single" w:sz="2" w:space="0" w:color="78A7E9"/>
                    <w:left w:val="single" w:sz="2" w:space="0" w:color="78A7E9"/>
                    <w:bottom w:val="single" w:sz="2" w:space="0" w:color="78A7E9"/>
                    <w:right w:val="single" w:sz="2" w:space="0" w:color="78A7E9"/>
                  </w:tcBorders>
                  <w:hideMark/>
                </w:tcPr>
                <w:p w14:paraId="01A169A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560</w:t>
                  </w:r>
                </w:p>
              </w:tc>
              <w:tc>
                <w:tcPr>
                  <w:tcW w:w="0" w:type="auto"/>
                  <w:tcBorders>
                    <w:top w:val="single" w:sz="2" w:space="0" w:color="78A7E9"/>
                    <w:left w:val="single" w:sz="2" w:space="0" w:color="78A7E9"/>
                    <w:bottom w:val="single" w:sz="2" w:space="0" w:color="78A7E9"/>
                    <w:right w:val="single" w:sz="2" w:space="0" w:color="78A7E9"/>
                  </w:tcBorders>
                  <w:hideMark/>
                </w:tcPr>
                <w:p w14:paraId="285F863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73AD7FB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reference (Chlorophyll minimum)</w:t>
                  </w:r>
                </w:p>
              </w:tc>
            </w:tr>
            <w:tr w:rsidR="00DD2841" w:rsidRPr="00D813E8" w14:paraId="3DE39A27"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2575FC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Oa7</w:t>
                  </w:r>
                </w:p>
              </w:tc>
              <w:tc>
                <w:tcPr>
                  <w:tcW w:w="0" w:type="auto"/>
                  <w:tcBorders>
                    <w:top w:val="single" w:sz="2" w:space="0" w:color="78A7E9"/>
                    <w:left w:val="single" w:sz="2" w:space="0" w:color="78A7E9"/>
                    <w:bottom w:val="single" w:sz="2" w:space="0" w:color="78A7E9"/>
                    <w:right w:val="single" w:sz="2" w:space="0" w:color="78A7E9"/>
                  </w:tcBorders>
                  <w:hideMark/>
                </w:tcPr>
                <w:p w14:paraId="0D013DC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620</w:t>
                  </w:r>
                </w:p>
              </w:tc>
              <w:tc>
                <w:tcPr>
                  <w:tcW w:w="0" w:type="auto"/>
                  <w:tcBorders>
                    <w:top w:val="single" w:sz="2" w:space="0" w:color="78A7E9"/>
                    <w:left w:val="single" w:sz="2" w:space="0" w:color="78A7E9"/>
                    <w:bottom w:val="single" w:sz="2" w:space="0" w:color="78A7E9"/>
                    <w:right w:val="single" w:sz="2" w:space="0" w:color="78A7E9"/>
                  </w:tcBorders>
                  <w:hideMark/>
                </w:tcPr>
                <w:p w14:paraId="03AC3D9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01C356B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Sediment loading</w:t>
                  </w:r>
                </w:p>
              </w:tc>
            </w:tr>
            <w:tr w:rsidR="00DD2841" w:rsidRPr="00D813E8" w14:paraId="60ADF440"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5F9DAFE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Oa8</w:t>
                  </w:r>
                </w:p>
              </w:tc>
              <w:tc>
                <w:tcPr>
                  <w:tcW w:w="0" w:type="auto"/>
                  <w:tcBorders>
                    <w:top w:val="single" w:sz="2" w:space="0" w:color="78A7E9"/>
                    <w:left w:val="single" w:sz="2" w:space="0" w:color="78A7E9"/>
                    <w:bottom w:val="single" w:sz="2" w:space="0" w:color="78A7E9"/>
                    <w:right w:val="single" w:sz="2" w:space="0" w:color="78A7E9"/>
                  </w:tcBorders>
                  <w:hideMark/>
                </w:tcPr>
                <w:p w14:paraId="3F72D4D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665</w:t>
                  </w:r>
                </w:p>
              </w:tc>
              <w:tc>
                <w:tcPr>
                  <w:tcW w:w="0" w:type="auto"/>
                  <w:tcBorders>
                    <w:top w:val="single" w:sz="2" w:space="0" w:color="78A7E9"/>
                    <w:left w:val="single" w:sz="2" w:space="0" w:color="78A7E9"/>
                    <w:bottom w:val="single" w:sz="2" w:space="0" w:color="78A7E9"/>
                    <w:right w:val="single" w:sz="2" w:space="0" w:color="78A7E9"/>
                  </w:tcBorders>
                  <w:hideMark/>
                </w:tcPr>
                <w:p w14:paraId="335C095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6CDFCC4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(2nd Chlorophyll abs. max.), sediment, yellow</w:t>
                  </w:r>
                  <w:r w:rsidRPr="00D813E8">
                    <w:rPr>
                      <w:rFonts w:ascii="Times New Roman" w:hAnsi="Times New Roman"/>
                      <w:i/>
                      <w:sz w:val="24"/>
                      <w:szCs w:val="24"/>
                    </w:rPr>
                    <w:br/>
                    <w:t>substance/vegetation</w:t>
                  </w:r>
                </w:p>
              </w:tc>
            </w:tr>
            <w:tr w:rsidR="00DD2841" w:rsidRPr="00D813E8" w14:paraId="7A9B048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0C80175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Oa9</w:t>
                  </w:r>
                </w:p>
              </w:tc>
              <w:tc>
                <w:tcPr>
                  <w:tcW w:w="0" w:type="auto"/>
                  <w:tcBorders>
                    <w:top w:val="single" w:sz="2" w:space="0" w:color="78A7E9"/>
                    <w:left w:val="single" w:sz="2" w:space="0" w:color="78A7E9"/>
                    <w:bottom w:val="single" w:sz="2" w:space="0" w:color="78A7E9"/>
                    <w:right w:val="single" w:sz="2" w:space="0" w:color="78A7E9"/>
                  </w:tcBorders>
                  <w:hideMark/>
                </w:tcPr>
                <w:p w14:paraId="290C212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673.75</w:t>
                  </w:r>
                </w:p>
              </w:tc>
              <w:tc>
                <w:tcPr>
                  <w:tcW w:w="0" w:type="auto"/>
                  <w:tcBorders>
                    <w:top w:val="single" w:sz="2" w:space="0" w:color="78A7E9"/>
                    <w:left w:val="single" w:sz="2" w:space="0" w:color="78A7E9"/>
                    <w:bottom w:val="single" w:sz="2" w:space="0" w:color="78A7E9"/>
                    <w:right w:val="single" w:sz="2" w:space="0" w:color="78A7E9"/>
                  </w:tcBorders>
                  <w:hideMark/>
                </w:tcPr>
                <w:p w14:paraId="51607FA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7E0E032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For improved fluorescence retrieval and to better</w:t>
                  </w:r>
                  <w:r w:rsidRPr="00D813E8">
                    <w:rPr>
                      <w:rFonts w:ascii="Times New Roman" w:hAnsi="Times New Roman"/>
                      <w:i/>
                      <w:sz w:val="24"/>
                      <w:szCs w:val="24"/>
                    </w:rPr>
                    <w:br/>
                    <w:t>account for smile together with the bands 665 and 680 nm</w:t>
                  </w:r>
                </w:p>
              </w:tc>
            </w:tr>
            <w:tr w:rsidR="00DD2841" w:rsidRPr="00D813E8" w14:paraId="6B1A66BD"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80A369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Oa10</w:t>
                  </w:r>
                </w:p>
              </w:tc>
              <w:tc>
                <w:tcPr>
                  <w:tcW w:w="0" w:type="auto"/>
                  <w:tcBorders>
                    <w:top w:val="single" w:sz="2" w:space="0" w:color="78A7E9"/>
                    <w:left w:val="single" w:sz="2" w:space="0" w:color="78A7E9"/>
                    <w:bottom w:val="single" w:sz="2" w:space="0" w:color="78A7E9"/>
                    <w:right w:val="single" w:sz="2" w:space="0" w:color="78A7E9"/>
                  </w:tcBorders>
                  <w:hideMark/>
                </w:tcPr>
                <w:p w14:paraId="2ADC2C1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681.25</w:t>
                  </w:r>
                </w:p>
              </w:tc>
              <w:tc>
                <w:tcPr>
                  <w:tcW w:w="0" w:type="auto"/>
                  <w:tcBorders>
                    <w:top w:val="single" w:sz="2" w:space="0" w:color="78A7E9"/>
                    <w:left w:val="single" w:sz="2" w:space="0" w:color="78A7E9"/>
                    <w:bottom w:val="single" w:sz="2" w:space="0" w:color="78A7E9"/>
                    <w:right w:val="single" w:sz="2" w:space="0" w:color="78A7E9"/>
                  </w:tcBorders>
                  <w:hideMark/>
                </w:tcPr>
                <w:p w14:paraId="5B938EB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46D817E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fluorescence peak, red edge</w:t>
                  </w:r>
                </w:p>
              </w:tc>
            </w:tr>
            <w:tr w:rsidR="00DD2841" w:rsidRPr="00D813E8" w14:paraId="7B6770E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EE44EB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Oa11</w:t>
                  </w:r>
                </w:p>
              </w:tc>
              <w:tc>
                <w:tcPr>
                  <w:tcW w:w="0" w:type="auto"/>
                  <w:tcBorders>
                    <w:top w:val="single" w:sz="2" w:space="0" w:color="78A7E9"/>
                    <w:left w:val="single" w:sz="2" w:space="0" w:color="78A7E9"/>
                    <w:bottom w:val="single" w:sz="2" w:space="0" w:color="78A7E9"/>
                    <w:right w:val="single" w:sz="2" w:space="0" w:color="78A7E9"/>
                  </w:tcBorders>
                  <w:hideMark/>
                </w:tcPr>
                <w:p w14:paraId="47AD2F5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708.75</w:t>
                  </w:r>
                </w:p>
              </w:tc>
              <w:tc>
                <w:tcPr>
                  <w:tcW w:w="0" w:type="auto"/>
                  <w:tcBorders>
                    <w:top w:val="single" w:sz="2" w:space="0" w:color="78A7E9"/>
                    <w:left w:val="single" w:sz="2" w:space="0" w:color="78A7E9"/>
                    <w:bottom w:val="single" w:sz="2" w:space="0" w:color="78A7E9"/>
                    <w:right w:val="single" w:sz="2" w:space="0" w:color="78A7E9"/>
                  </w:tcBorders>
                  <w:hideMark/>
                </w:tcPr>
                <w:p w14:paraId="59FD89C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6E9C409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fluorescence baseline, red edge transition</w:t>
                  </w:r>
                </w:p>
              </w:tc>
            </w:tr>
            <w:tr w:rsidR="00DD2841" w:rsidRPr="00D813E8" w14:paraId="78FC07A4"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63D5E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Oa12</w:t>
                  </w:r>
                </w:p>
              </w:tc>
              <w:tc>
                <w:tcPr>
                  <w:tcW w:w="0" w:type="auto"/>
                  <w:tcBorders>
                    <w:top w:val="single" w:sz="2" w:space="0" w:color="78A7E9"/>
                    <w:left w:val="single" w:sz="2" w:space="0" w:color="78A7E9"/>
                    <w:bottom w:val="single" w:sz="2" w:space="0" w:color="78A7E9"/>
                    <w:right w:val="single" w:sz="2" w:space="0" w:color="78A7E9"/>
                  </w:tcBorders>
                  <w:hideMark/>
                </w:tcPr>
                <w:p w14:paraId="731162A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753.75</w:t>
                  </w:r>
                </w:p>
              </w:tc>
              <w:tc>
                <w:tcPr>
                  <w:tcW w:w="0" w:type="auto"/>
                  <w:tcBorders>
                    <w:top w:val="single" w:sz="2" w:space="0" w:color="78A7E9"/>
                    <w:left w:val="single" w:sz="2" w:space="0" w:color="78A7E9"/>
                    <w:bottom w:val="single" w:sz="2" w:space="0" w:color="78A7E9"/>
                    <w:right w:val="single" w:sz="2" w:space="0" w:color="78A7E9"/>
                  </w:tcBorders>
                  <w:hideMark/>
                </w:tcPr>
                <w:p w14:paraId="7D0327F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7D2113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 absorption/clouds, vegetation</w:t>
                  </w:r>
                </w:p>
              </w:tc>
            </w:tr>
            <w:tr w:rsidR="00DD2841" w:rsidRPr="00D813E8" w14:paraId="6F7669B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77BE294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Oa13</w:t>
                  </w:r>
                </w:p>
              </w:tc>
              <w:tc>
                <w:tcPr>
                  <w:tcW w:w="0" w:type="auto"/>
                  <w:tcBorders>
                    <w:top w:val="single" w:sz="2" w:space="0" w:color="78A7E9"/>
                    <w:left w:val="single" w:sz="2" w:space="0" w:color="78A7E9"/>
                    <w:bottom w:val="single" w:sz="2" w:space="0" w:color="78A7E9"/>
                    <w:right w:val="single" w:sz="2" w:space="0" w:color="78A7E9"/>
                  </w:tcBorders>
                  <w:hideMark/>
                </w:tcPr>
                <w:p w14:paraId="55421E4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761.25</w:t>
                  </w:r>
                </w:p>
              </w:tc>
              <w:tc>
                <w:tcPr>
                  <w:tcW w:w="0" w:type="auto"/>
                  <w:tcBorders>
                    <w:top w:val="single" w:sz="2" w:space="0" w:color="78A7E9"/>
                    <w:left w:val="single" w:sz="2" w:space="0" w:color="78A7E9"/>
                    <w:bottom w:val="single" w:sz="2" w:space="0" w:color="78A7E9"/>
                    <w:right w:val="single" w:sz="2" w:space="0" w:color="78A7E9"/>
                  </w:tcBorders>
                  <w:hideMark/>
                </w:tcPr>
                <w:p w14:paraId="6491288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2.5</w:t>
                  </w:r>
                </w:p>
              </w:tc>
              <w:tc>
                <w:tcPr>
                  <w:tcW w:w="0" w:type="auto"/>
                  <w:tcBorders>
                    <w:top w:val="single" w:sz="2" w:space="0" w:color="78A7E9"/>
                    <w:left w:val="single" w:sz="2" w:space="0" w:color="78A7E9"/>
                    <w:bottom w:val="single" w:sz="2" w:space="0" w:color="78A7E9"/>
                    <w:right w:val="single" w:sz="2" w:space="0" w:color="78A7E9"/>
                  </w:tcBorders>
                  <w:hideMark/>
                </w:tcPr>
                <w:p w14:paraId="2FCD3B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 absorption band/aerosol corr.</w:t>
                  </w:r>
                </w:p>
              </w:tc>
            </w:tr>
            <w:tr w:rsidR="00DD2841" w:rsidRPr="00D813E8" w14:paraId="7872819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CC312A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Oa14</w:t>
                  </w:r>
                </w:p>
              </w:tc>
              <w:tc>
                <w:tcPr>
                  <w:tcW w:w="0" w:type="auto"/>
                  <w:tcBorders>
                    <w:top w:val="single" w:sz="2" w:space="0" w:color="78A7E9"/>
                    <w:left w:val="single" w:sz="2" w:space="0" w:color="78A7E9"/>
                    <w:bottom w:val="single" w:sz="2" w:space="0" w:color="78A7E9"/>
                    <w:right w:val="single" w:sz="2" w:space="0" w:color="78A7E9"/>
                  </w:tcBorders>
                  <w:hideMark/>
                </w:tcPr>
                <w:p w14:paraId="52AEB9A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764.375</w:t>
                  </w:r>
                </w:p>
              </w:tc>
              <w:tc>
                <w:tcPr>
                  <w:tcW w:w="0" w:type="auto"/>
                  <w:tcBorders>
                    <w:top w:val="single" w:sz="2" w:space="0" w:color="78A7E9"/>
                    <w:left w:val="single" w:sz="2" w:space="0" w:color="78A7E9"/>
                    <w:bottom w:val="single" w:sz="2" w:space="0" w:color="78A7E9"/>
                    <w:right w:val="single" w:sz="2" w:space="0" w:color="78A7E9"/>
                  </w:tcBorders>
                  <w:hideMark/>
                </w:tcPr>
                <w:p w14:paraId="1416001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3.75</w:t>
                  </w:r>
                </w:p>
              </w:tc>
              <w:tc>
                <w:tcPr>
                  <w:tcW w:w="0" w:type="auto"/>
                  <w:tcBorders>
                    <w:top w:val="single" w:sz="2" w:space="0" w:color="78A7E9"/>
                    <w:left w:val="single" w:sz="2" w:space="0" w:color="78A7E9"/>
                    <w:bottom w:val="single" w:sz="2" w:space="0" w:color="78A7E9"/>
                    <w:right w:val="single" w:sz="2" w:space="0" w:color="78A7E9"/>
                  </w:tcBorders>
                  <w:hideMark/>
                </w:tcPr>
                <w:p w14:paraId="2B0EF8F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Atmospheric correction</w:t>
                  </w:r>
                </w:p>
              </w:tc>
            </w:tr>
            <w:tr w:rsidR="00DD2841" w:rsidRPr="00D813E8" w14:paraId="20524D83"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5BE3220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Oa15</w:t>
                  </w:r>
                </w:p>
              </w:tc>
              <w:tc>
                <w:tcPr>
                  <w:tcW w:w="0" w:type="auto"/>
                  <w:tcBorders>
                    <w:top w:val="single" w:sz="2" w:space="0" w:color="78A7E9"/>
                    <w:left w:val="single" w:sz="2" w:space="0" w:color="78A7E9"/>
                    <w:bottom w:val="single" w:sz="2" w:space="0" w:color="78A7E9"/>
                    <w:right w:val="single" w:sz="2" w:space="0" w:color="78A7E9"/>
                  </w:tcBorders>
                  <w:hideMark/>
                </w:tcPr>
                <w:p w14:paraId="339C3C3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767.5</w:t>
                  </w:r>
                </w:p>
              </w:tc>
              <w:tc>
                <w:tcPr>
                  <w:tcW w:w="0" w:type="auto"/>
                  <w:tcBorders>
                    <w:top w:val="single" w:sz="2" w:space="0" w:color="78A7E9"/>
                    <w:left w:val="single" w:sz="2" w:space="0" w:color="78A7E9"/>
                    <w:bottom w:val="single" w:sz="2" w:space="0" w:color="78A7E9"/>
                    <w:right w:val="single" w:sz="2" w:space="0" w:color="78A7E9"/>
                  </w:tcBorders>
                  <w:hideMark/>
                </w:tcPr>
                <w:p w14:paraId="0BBF824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2.5</w:t>
                  </w:r>
                </w:p>
              </w:tc>
              <w:tc>
                <w:tcPr>
                  <w:tcW w:w="0" w:type="auto"/>
                  <w:tcBorders>
                    <w:top w:val="single" w:sz="2" w:space="0" w:color="78A7E9"/>
                    <w:left w:val="single" w:sz="2" w:space="0" w:color="78A7E9"/>
                    <w:bottom w:val="single" w:sz="2" w:space="0" w:color="78A7E9"/>
                    <w:right w:val="single" w:sz="2" w:space="0" w:color="78A7E9"/>
                  </w:tcBorders>
                  <w:hideMark/>
                </w:tcPr>
                <w:p w14:paraId="4CF64F7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O2A used for cloud top pressure, fluorescence over land</w:t>
                  </w:r>
                </w:p>
              </w:tc>
            </w:tr>
            <w:tr w:rsidR="00DD2841" w:rsidRPr="00D813E8" w14:paraId="66684FFE"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10745B8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Oa16</w:t>
                  </w:r>
                </w:p>
              </w:tc>
              <w:tc>
                <w:tcPr>
                  <w:tcW w:w="0" w:type="auto"/>
                  <w:tcBorders>
                    <w:top w:val="single" w:sz="2" w:space="0" w:color="78A7E9"/>
                    <w:left w:val="single" w:sz="2" w:space="0" w:color="78A7E9"/>
                    <w:bottom w:val="single" w:sz="2" w:space="0" w:color="78A7E9"/>
                    <w:right w:val="single" w:sz="2" w:space="0" w:color="78A7E9"/>
                  </w:tcBorders>
                  <w:hideMark/>
                </w:tcPr>
                <w:p w14:paraId="5AE91C9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778.75</w:t>
                  </w:r>
                </w:p>
              </w:tc>
              <w:tc>
                <w:tcPr>
                  <w:tcW w:w="0" w:type="auto"/>
                  <w:tcBorders>
                    <w:top w:val="single" w:sz="2" w:space="0" w:color="78A7E9"/>
                    <w:left w:val="single" w:sz="2" w:space="0" w:color="78A7E9"/>
                    <w:bottom w:val="single" w:sz="2" w:space="0" w:color="78A7E9"/>
                    <w:right w:val="single" w:sz="2" w:space="0" w:color="78A7E9"/>
                  </w:tcBorders>
                  <w:hideMark/>
                </w:tcPr>
                <w:p w14:paraId="3BF9D98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15</w:t>
                  </w:r>
                </w:p>
              </w:tc>
              <w:tc>
                <w:tcPr>
                  <w:tcW w:w="0" w:type="auto"/>
                  <w:tcBorders>
                    <w:top w:val="single" w:sz="2" w:space="0" w:color="78A7E9"/>
                    <w:left w:val="single" w:sz="2" w:space="0" w:color="78A7E9"/>
                    <w:bottom w:val="single" w:sz="2" w:space="0" w:color="78A7E9"/>
                    <w:right w:val="single" w:sz="2" w:space="0" w:color="78A7E9"/>
                  </w:tcBorders>
                  <w:hideMark/>
                </w:tcPr>
                <w:p w14:paraId="7B1B6E6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 corr./aerosol corr.</w:t>
                  </w:r>
                </w:p>
              </w:tc>
            </w:tr>
            <w:tr w:rsidR="00DD2841" w:rsidRPr="00D813E8" w14:paraId="32ED07C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D1C1F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Oa17</w:t>
                  </w:r>
                </w:p>
              </w:tc>
              <w:tc>
                <w:tcPr>
                  <w:tcW w:w="0" w:type="auto"/>
                  <w:tcBorders>
                    <w:top w:val="single" w:sz="2" w:space="0" w:color="78A7E9"/>
                    <w:left w:val="single" w:sz="2" w:space="0" w:color="78A7E9"/>
                    <w:bottom w:val="single" w:sz="2" w:space="0" w:color="78A7E9"/>
                    <w:right w:val="single" w:sz="2" w:space="0" w:color="78A7E9"/>
                  </w:tcBorders>
                  <w:hideMark/>
                </w:tcPr>
                <w:p w14:paraId="6C0B739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865</w:t>
                  </w:r>
                </w:p>
              </w:tc>
              <w:tc>
                <w:tcPr>
                  <w:tcW w:w="0" w:type="auto"/>
                  <w:tcBorders>
                    <w:top w:val="single" w:sz="2" w:space="0" w:color="78A7E9"/>
                    <w:left w:val="single" w:sz="2" w:space="0" w:color="78A7E9"/>
                    <w:bottom w:val="single" w:sz="2" w:space="0" w:color="78A7E9"/>
                    <w:right w:val="single" w:sz="2" w:space="0" w:color="78A7E9"/>
                  </w:tcBorders>
                  <w:hideMark/>
                </w:tcPr>
                <w:p w14:paraId="0E5DD3D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20</w:t>
                  </w:r>
                </w:p>
              </w:tc>
              <w:tc>
                <w:tcPr>
                  <w:tcW w:w="0" w:type="auto"/>
                  <w:tcBorders>
                    <w:top w:val="single" w:sz="2" w:space="0" w:color="78A7E9"/>
                    <w:left w:val="single" w:sz="2" w:space="0" w:color="78A7E9"/>
                    <w:bottom w:val="single" w:sz="2" w:space="0" w:color="78A7E9"/>
                    <w:right w:val="single" w:sz="2" w:space="0" w:color="78A7E9"/>
                  </w:tcBorders>
                  <w:hideMark/>
                </w:tcPr>
                <w:p w14:paraId="4095190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 corr./aerosol corr., clouds, pixel co-registration</w:t>
                  </w:r>
                </w:p>
              </w:tc>
            </w:tr>
            <w:tr w:rsidR="00DD2841" w:rsidRPr="00D813E8" w14:paraId="1C41FDE5"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50B4B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lastRenderedPageBreak/>
                    <w:t>Oa18</w:t>
                  </w:r>
                </w:p>
              </w:tc>
              <w:tc>
                <w:tcPr>
                  <w:tcW w:w="0" w:type="auto"/>
                  <w:tcBorders>
                    <w:top w:val="single" w:sz="2" w:space="0" w:color="78A7E9"/>
                    <w:left w:val="single" w:sz="2" w:space="0" w:color="78A7E9"/>
                    <w:bottom w:val="single" w:sz="2" w:space="0" w:color="78A7E9"/>
                    <w:right w:val="single" w:sz="2" w:space="0" w:color="78A7E9"/>
                  </w:tcBorders>
                  <w:hideMark/>
                </w:tcPr>
                <w:p w14:paraId="15318C4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885</w:t>
                  </w:r>
                </w:p>
              </w:tc>
              <w:tc>
                <w:tcPr>
                  <w:tcW w:w="0" w:type="auto"/>
                  <w:tcBorders>
                    <w:top w:val="single" w:sz="2" w:space="0" w:color="78A7E9"/>
                    <w:left w:val="single" w:sz="2" w:space="0" w:color="78A7E9"/>
                    <w:bottom w:val="single" w:sz="2" w:space="0" w:color="78A7E9"/>
                    <w:right w:val="single" w:sz="2" w:space="0" w:color="78A7E9"/>
                  </w:tcBorders>
                  <w:hideMark/>
                </w:tcPr>
                <w:p w14:paraId="28DF315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1573F31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 reference band. Vegetation monitoring</w:t>
                  </w:r>
                </w:p>
              </w:tc>
            </w:tr>
            <w:tr w:rsidR="00DD2841" w:rsidRPr="00D813E8" w14:paraId="24FA1D11"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AB5FEA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Oa19</w:t>
                  </w:r>
                </w:p>
              </w:tc>
              <w:tc>
                <w:tcPr>
                  <w:tcW w:w="0" w:type="auto"/>
                  <w:tcBorders>
                    <w:top w:val="single" w:sz="2" w:space="0" w:color="78A7E9"/>
                    <w:left w:val="single" w:sz="2" w:space="0" w:color="78A7E9"/>
                    <w:bottom w:val="single" w:sz="2" w:space="0" w:color="78A7E9"/>
                    <w:right w:val="single" w:sz="2" w:space="0" w:color="78A7E9"/>
                  </w:tcBorders>
                  <w:hideMark/>
                </w:tcPr>
                <w:p w14:paraId="22F80D7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900</w:t>
                  </w:r>
                </w:p>
              </w:tc>
              <w:tc>
                <w:tcPr>
                  <w:tcW w:w="0" w:type="auto"/>
                  <w:tcBorders>
                    <w:top w:val="single" w:sz="2" w:space="0" w:color="78A7E9"/>
                    <w:left w:val="single" w:sz="2" w:space="0" w:color="78A7E9"/>
                    <w:bottom w:val="single" w:sz="2" w:space="0" w:color="78A7E9"/>
                    <w:right w:val="single" w:sz="2" w:space="0" w:color="78A7E9"/>
                  </w:tcBorders>
                  <w:hideMark/>
                </w:tcPr>
                <w:p w14:paraId="21284C5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20495F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absorption/vegetation monitoring</w:t>
                  </w:r>
                  <w:r w:rsidRPr="00D813E8">
                    <w:rPr>
                      <w:rFonts w:ascii="Times New Roman" w:hAnsi="Times New Roman"/>
                      <w:i/>
                      <w:sz w:val="24"/>
                      <w:szCs w:val="24"/>
                    </w:rPr>
                    <w:br/>
                    <w:t>(max. reflectance)</w:t>
                  </w:r>
                </w:p>
              </w:tc>
            </w:tr>
            <w:tr w:rsidR="00DD2841" w:rsidRPr="00D813E8" w14:paraId="63903917"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A39E41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Oa20</w:t>
                  </w:r>
                </w:p>
              </w:tc>
              <w:tc>
                <w:tcPr>
                  <w:tcW w:w="0" w:type="auto"/>
                  <w:tcBorders>
                    <w:top w:val="single" w:sz="2" w:space="0" w:color="78A7E9"/>
                    <w:left w:val="single" w:sz="2" w:space="0" w:color="78A7E9"/>
                    <w:bottom w:val="single" w:sz="2" w:space="0" w:color="78A7E9"/>
                    <w:right w:val="single" w:sz="2" w:space="0" w:color="78A7E9"/>
                  </w:tcBorders>
                  <w:hideMark/>
                </w:tcPr>
                <w:p w14:paraId="09EF910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940</w:t>
                  </w:r>
                </w:p>
              </w:tc>
              <w:tc>
                <w:tcPr>
                  <w:tcW w:w="0" w:type="auto"/>
                  <w:tcBorders>
                    <w:top w:val="single" w:sz="2" w:space="0" w:color="78A7E9"/>
                    <w:left w:val="single" w:sz="2" w:space="0" w:color="78A7E9"/>
                    <w:bottom w:val="single" w:sz="2" w:space="0" w:color="78A7E9"/>
                    <w:right w:val="single" w:sz="2" w:space="0" w:color="78A7E9"/>
                  </w:tcBorders>
                  <w:hideMark/>
                </w:tcPr>
                <w:p w14:paraId="469AC6F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20</w:t>
                  </w:r>
                </w:p>
              </w:tc>
              <w:tc>
                <w:tcPr>
                  <w:tcW w:w="0" w:type="auto"/>
                  <w:tcBorders>
                    <w:top w:val="single" w:sz="2" w:space="0" w:color="78A7E9"/>
                    <w:left w:val="single" w:sz="2" w:space="0" w:color="78A7E9"/>
                    <w:bottom w:val="single" w:sz="2" w:space="0" w:color="78A7E9"/>
                    <w:right w:val="single" w:sz="2" w:space="0" w:color="78A7E9"/>
                  </w:tcBorders>
                  <w:hideMark/>
                </w:tcPr>
                <w:p w14:paraId="3AD0491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 atmos./aerosol corr.</w:t>
                  </w:r>
                </w:p>
              </w:tc>
            </w:tr>
            <w:tr w:rsidR="00DD2841" w:rsidRPr="00D813E8" w14:paraId="2B23CC38"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EEB035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Oa21</w:t>
                  </w:r>
                </w:p>
              </w:tc>
              <w:tc>
                <w:tcPr>
                  <w:tcW w:w="0" w:type="auto"/>
                  <w:tcBorders>
                    <w:top w:val="single" w:sz="2" w:space="0" w:color="78A7E9"/>
                    <w:left w:val="single" w:sz="2" w:space="0" w:color="78A7E9"/>
                    <w:bottom w:val="single" w:sz="2" w:space="0" w:color="78A7E9"/>
                    <w:right w:val="single" w:sz="2" w:space="0" w:color="78A7E9"/>
                  </w:tcBorders>
                  <w:hideMark/>
                </w:tcPr>
                <w:p w14:paraId="08ED091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1 020</w:t>
                  </w:r>
                </w:p>
              </w:tc>
              <w:tc>
                <w:tcPr>
                  <w:tcW w:w="0" w:type="auto"/>
                  <w:tcBorders>
                    <w:top w:val="single" w:sz="2" w:space="0" w:color="78A7E9"/>
                    <w:left w:val="single" w:sz="2" w:space="0" w:color="78A7E9"/>
                    <w:bottom w:val="single" w:sz="2" w:space="0" w:color="78A7E9"/>
                    <w:right w:val="single" w:sz="2" w:space="0" w:color="78A7E9"/>
                  </w:tcBorders>
                  <w:hideMark/>
                </w:tcPr>
                <w:p w14:paraId="088265F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40</w:t>
                  </w:r>
                </w:p>
              </w:tc>
              <w:tc>
                <w:tcPr>
                  <w:tcW w:w="0" w:type="auto"/>
                  <w:tcBorders>
                    <w:top w:val="single" w:sz="2" w:space="0" w:color="78A7E9"/>
                    <w:left w:val="single" w:sz="2" w:space="0" w:color="78A7E9"/>
                    <w:bottom w:val="single" w:sz="2" w:space="0" w:color="78A7E9"/>
                    <w:right w:val="single" w:sz="2" w:space="0" w:color="78A7E9"/>
                  </w:tcBorders>
                  <w:hideMark/>
                </w:tcPr>
                <w:p w14:paraId="0D8E677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Atmos./aerosol corr.</w:t>
                  </w:r>
                </w:p>
              </w:tc>
            </w:tr>
          </w:tbl>
          <w:p w14:paraId="175E5C95" w14:textId="77777777" w:rsidR="00DD2841" w:rsidRPr="00D813E8" w:rsidRDefault="00DD2841" w:rsidP="0065694C">
            <w:pPr>
              <w:pStyle w:val="NormalWeb"/>
              <w:shd w:val="clear" w:color="auto" w:fill="FFFFFF"/>
              <w:tabs>
                <w:tab w:val="left" w:pos="1843"/>
                <w:tab w:val="right" w:leader="dot" w:pos="9072"/>
              </w:tabs>
              <w:spacing w:line="360" w:lineRule="auto"/>
              <w:ind w:left="480" w:right="747" w:firstLine="654"/>
              <w:jc w:val="both"/>
              <w:rPr>
                <w:i/>
              </w:rPr>
            </w:pPr>
          </w:p>
        </w:tc>
      </w:tr>
      <w:tr w:rsidR="00DD2841" w:rsidRPr="00D813E8" w14:paraId="441FC3E0" w14:textId="77777777" w:rsidTr="00457749">
        <w:trPr>
          <w:tblCellSpacing w:w="15" w:type="dxa"/>
        </w:trPr>
        <w:tc>
          <w:tcPr>
            <w:tcW w:w="1423" w:type="pct"/>
            <w:tcMar>
              <w:top w:w="0" w:type="dxa"/>
              <w:left w:w="0" w:type="dxa"/>
              <w:bottom w:w="0" w:type="dxa"/>
              <w:right w:w="0" w:type="dxa"/>
            </w:tcMar>
            <w:hideMark/>
          </w:tcPr>
          <w:p w14:paraId="545C4B47" w14:textId="77777777" w:rsidR="00DD2841" w:rsidRPr="00D813E8" w:rsidRDefault="00DD2841" w:rsidP="0065694C">
            <w:pPr>
              <w:tabs>
                <w:tab w:val="left" w:pos="1843"/>
                <w:tab w:val="right" w:leader="dot" w:pos="9072"/>
              </w:tabs>
              <w:spacing w:line="360" w:lineRule="auto"/>
              <w:ind w:left="480" w:right="747" w:firstLine="654"/>
              <w:jc w:val="both"/>
              <w:rPr>
                <w:rFonts w:ascii="Times New Roman" w:hAnsi="Times New Roman"/>
                <w:sz w:val="24"/>
                <w:szCs w:val="24"/>
              </w:rPr>
            </w:pPr>
          </w:p>
        </w:tc>
        <w:tc>
          <w:tcPr>
            <w:tcW w:w="3524" w:type="pct"/>
            <w:hideMark/>
          </w:tcPr>
          <w:p w14:paraId="73C0BD01" w14:textId="77777777" w:rsidR="00DD2841" w:rsidRPr="00D813E8" w:rsidRDefault="00DD2841" w:rsidP="0065694C">
            <w:pPr>
              <w:tabs>
                <w:tab w:val="left" w:pos="1843"/>
                <w:tab w:val="right" w:leader="dot" w:pos="9072"/>
              </w:tabs>
              <w:spacing w:line="360" w:lineRule="auto"/>
              <w:ind w:left="480" w:right="747" w:firstLine="654"/>
              <w:jc w:val="both"/>
              <w:rPr>
                <w:rFonts w:ascii="Times New Roman" w:hAnsi="Times New Roman"/>
                <w:sz w:val="24"/>
                <w:szCs w:val="24"/>
              </w:rPr>
            </w:pPr>
          </w:p>
        </w:tc>
      </w:tr>
    </w:tbl>
    <w:p w14:paraId="11AA539A" w14:textId="77777777" w:rsidR="00DD2841" w:rsidRPr="00D813E8" w:rsidRDefault="00DD2841" w:rsidP="0065694C">
      <w:pPr>
        <w:pStyle w:val="z-TopofForm"/>
        <w:spacing w:line="360" w:lineRule="auto"/>
        <w:ind w:right="747"/>
        <w:jc w:val="both"/>
        <w:rPr>
          <w:rFonts w:ascii="Times New Roman" w:hAnsi="Times New Roman" w:cs="Times New Roman"/>
          <w:sz w:val="24"/>
          <w:szCs w:val="24"/>
        </w:rPr>
      </w:pPr>
      <w:r w:rsidRPr="00D813E8">
        <w:rPr>
          <w:rFonts w:ascii="Times New Roman" w:hAnsi="Times New Roman" w:cs="Times New Roman"/>
          <w:sz w:val="24"/>
          <w:szCs w:val="24"/>
        </w:rPr>
        <w:t>Top of Form</w:t>
      </w:r>
    </w:p>
    <w:p w14:paraId="4E55EBA6" w14:textId="77777777" w:rsidR="00DD2841" w:rsidRPr="00D813E8" w:rsidRDefault="00DD2841" w:rsidP="0065694C">
      <w:pPr>
        <w:pStyle w:val="z-BottomofForm"/>
        <w:spacing w:line="360" w:lineRule="auto"/>
        <w:ind w:right="747"/>
        <w:jc w:val="both"/>
        <w:rPr>
          <w:rFonts w:ascii="Times New Roman" w:hAnsi="Times New Roman" w:cs="Times New Roman"/>
          <w:sz w:val="24"/>
          <w:szCs w:val="24"/>
        </w:rPr>
      </w:pPr>
      <w:r w:rsidRPr="00D813E8">
        <w:rPr>
          <w:rFonts w:ascii="Times New Roman" w:hAnsi="Times New Roman" w:cs="Times New Roman"/>
          <w:sz w:val="24"/>
          <w:szCs w:val="24"/>
        </w:rPr>
        <w:t>Bottom of Form</w:t>
      </w:r>
    </w:p>
    <w:p w14:paraId="72C7D248"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spacing w:line="360" w:lineRule="auto"/>
        <w:jc w:val="both"/>
        <w:rPr>
          <w:rFonts w:ascii="Times New Roman" w:eastAsia="ヒラギノ角ゴ Pro W3" w:hAnsi="Times New Roman"/>
          <w:b/>
          <w:i/>
          <w:sz w:val="24"/>
          <w:szCs w:val="24"/>
        </w:rPr>
      </w:pPr>
    </w:p>
    <w:p w14:paraId="6E0C26FC" w14:textId="01569CBE"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spacing w:line="360" w:lineRule="auto"/>
        <w:jc w:val="both"/>
        <w:rPr>
          <w:rFonts w:ascii="Times New Roman" w:hAnsi="Times New Roman"/>
          <w:b/>
          <w:i/>
          <w:sz w:val="24"/>
          <w:szCs w:val="24"/>
        </w:rPr>
      </w:pPr>
      <w:r w:rsidRPr="00D813E8">
        <w:rPr>
          <w:rFonts w:ascii="Times New Roman" w:eastAsia="ヒラギノ角ゴ Pro W3" w:hAnsi="Times New Roman"/>
          <w:b/>
          <w:i/>
          <w:sz w:val="24"/>
          <w:szCs w:val="24"/>
        </w:rPr>
        <w:t xml:space="preserve">Table </w:t>
      </w:r>
      <w:r w:rsidR="00BF1DE8">
        <w:rPr>
          <w:rFonts w:ascii="Times New Roman" w:eastAsia="ヒラギノ角ゴ Pro W3" w:hAnsi="Times New Roman"/>
          <w:b/>
          <w:i/>
          <w:sz w:val="24"/>
          <w:szCs w:val="24"/>
        </w:rPr>
        <w:t>2</w:t>
      </w:r>
      <w:r w:rsidRPr="00D813E8">
        <w:rPr>
          <w:rFonts w:ascii="Times New Roman" w:eastAsia="ヒラギノ角ゴ Pro W3" w:hAnsi="Times New Roman"/>
          <w:b/>
          <w:i/>
          <w:sz w:val="24"/>
          <w:szCs w:val="24"/>
        </w:rPr>
        <w:t xml:space="preserve">. </w:t>
      </w:r>
      <w:r w:rsidR="00BF1DE8">
        <w:rPr>
          <w:rFonts w:ascii="Times New Roman" w:eastAsia="ヒラギノ角ゴ Pro W3" w:hAnsi="Times New Roman"/>
          <w:b/>
          <w:i/>
          <w:sz w:val="24"/>
          <w:szCs w:val="24"/>
        </w:rPr>
        <w:t>SICE</w:t>
      </w:r>
      <w:r w:rsidRPr="00D813E8">
        <w:rPr>
          <w:rFonts w:ascii="Times New Roman" w:eastAsia="ヒラギノ角ゴ Pro W3" w:hAnsi="Times New Roman"/>
          <w:b/>
          <w:i/>
          <w:sz w:val="24"/>
          <w:szCs w:val="24"/>
        </w:rPr>
        <w:t>: Snow</w:t>
      </w:r>
      <w:r w:rsidR="00BF1DE8">
        <w:rPr>
          <w:rFonts w:ascii="Times New Roman" w:eastAsia="ヒラギノ角ゴ Pro W3" w:hAnsi="Times New Roman"/>
          <w:b/>
          <w:i/>
          <w:sz w:val="24"/>
          <w:szCs w:val="24"/>
        </w:rPr>
        <w:t xml:space="preserve"> and ice</w:t>
      </w:r>
      <w:r w:rsidRPr="00D813E8">
        <w:rPr>
          <w:rFonts w:ascii="Times New Roman" w:eastAsia="ヒラギノ角ゴ Pro W3" w:hAnsi="Times New Roman"/>
          <w:b/>
          <w:i/>
          <w:sz w:val="24"/>
          <w:szCs w:val="24"/>
        </w:rPr>
        <w:t xml:space="preserve"> products</w:t>
      </w:r>
    </w:p>
    <w:tbl>
      <w:tblPr>
        <w:tblW w:w="0" w:type="auto"/>
        <w:tblBorders>
          <w:top w:val="nil"/>
          <w:left w:val="nil"/>
          <w:right w:val="nil"/>
        </w:tblBorders>
        <w:tblLayout w:type="fixed"/>
        <w:tblLook w:val="0000" w:firstRow="0" w:lastRow="0" w:firstColumn="0" w:lastColumn="0" w:noHBand="0" w:noVBand="0"/>
      </w:tblPr>
      <w:tblGrid>
        <w:gridCol w:w="564"/>
        <w:gridCol w:w="1418"/>
        <w:gridCol w:w="850"/>
        <w:gridCol w:w="851"/>
        <w:gridCol w:w="1383"/>
        <w:gridCol w:w="1615"/>
        <w:gridCol w:w="1615"/>
      </w:tblGrid>
      <w:tr w:rsidR="00DD2841" w:rsidRPr="00D813E8" w14:paraId="1309B868" w14:textId="77777777" w:rsidTr="009719F0">
        <w:tc>
          <w:tcPr>
            <w:tcW w:w="564"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634083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tc>
        <w:tc>
          <w:tcPr>
            <w:tcW w:w="1418"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3D135C4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Snow product name</w:t>
            </w:r>
          </w:p>
        </w:tc>
        <w:tc>
          <w:tcPr>
            <w:tcW w:w="850"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2AC8809D" w14:textId="35B1D00D"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 xml:space="preserve">Short </w:t>
            </w:r>
            <w:r w:rsidR="009719F0">
              <w:rPr>
                <w:rFonts w:ascii="Times New Roman" w:hAnsi="Times New Roman"/>
                <w:b/>
                <w:bCs/>
                <w:sz w:val="24"/>
                <w:szCs w:val="24"/>
              </w:rPr>
              <w:t>n</w:t>
            </w:r>
            <w:r w:rsidRPr="00D813E8">
              <w:rPr>
                <w:rFonts w:ascii="Times New Roman" w:hAnsi="Times New Roman"/>
                <w:b/>
                <w:bCs/>
                <w:sz w:val="24"/>
                <w:szCs w:val="24"/>
              </w:rPr>
              <w:t>ame</w:t>
            </w:r>
          </w:p>
        </w:tc>
        <w:tc>
          <w:tcPr>
            <w:tcW w:w="851"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68FAD8E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Units</w:t>
            </w:r>
          </w:p>
        </w:tc>
        <w:tc>
          <w:tcPr>
            <w:tcW w:w="1383"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7A6110C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Expected range</w:t>
            </w:r>
          </w:p>
        </w:tc>
        <w:tc>
          <w:tcPr>
            <w:tcW w:w="1615"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78CCA456" w14:textId="2FAF3CA1" w:rsidR="00DD2841" w:rsidRPr="00D813E8" w:rsidRDefault="009719F0"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Pr>
                <w:rFonts w:ascii="Times New Roman" w:hAnsi="Times New Roman"/>
                <w:b/>
                <w:bCs/>
                <w:sz w:val="24"/>
                <w:szCs w:val="24"/>
              </w:rPr>
              <w:t>M</w:t>
            </w:r>
            <w:r w:rsidR="00DD2841" w:rsidRPr="00D813E8">
              <w:rPr>
                <w:rFonts w:ascii="Times New Roman" w:hAnsi="Times New Roman"/>
                <w:b/>
                <w:bCs/>
                <w:sz w:val="24"/>
                <w:szCs w:val="24"/>
              </w:rPr>
              <w:t>aximum acceptable uncertainty in modeling</w:t>
            </w:r>
          </w:p>
        </w:tc>
        <w:tc>
          <w:tcPr>
            <w:tcW w:w="1615"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5DC96A8E" w14:textId="0453468F" w:rsidR="00DD2841" w:rsidRPr="00D813E8" w:rsidRDefault="009719F0"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Pr>
                <w:rFonts w:ascii="Times New Roman" w:hAnsi="Times New Roman"/>
                <w:b/>
                <w:bCs/>
                <w:sz w:val="24"/>
                <w:szCs w:val="24"/>
              </w:rPr>
              <w:t>O</w:t>
            </w:r>
            <w:r w:rsidR="00DD2841" w:rsidRPr="00D813E8">
              <w:rPr>
                <w:rFonts w:ascii="Times New Roman" w:hAnsi="Times New Roman"/>
                <w:b/>
                <w:bCs/>
                <w:sz w:val="24"/>
                <w:szCs w:val="24"/>
              </w:rPr>
              <w:t>ptimum uncertainty</w:t>
            </w:r>
          </w:p>
        </w:tc>
      </w:tr>
      <w:tr w:rsidR="00DD2841" w:rsidRPr="00D813E8" w14:paraId="7AEADE03"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76F43A0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1</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126427D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Snow mask (based on NDSI)</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7594D9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SM</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80204E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7081E49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0 - no snow, 1 -snow</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22C095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E6F325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4738F340"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1F5411F4"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2</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74170A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Spectral snow albedo (planar and spherical)</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48C1E5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E75081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5AC3FFF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0.5-1.0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C3FADF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202245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36C608DC"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6ED8A95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3</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08E4D58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Broadband snow albedo</w:t>
            </w:r>
          </w:p>
          <w:p w14:paraId="4DDF958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(planar and spherical)</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1578F3F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BBA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5C3488A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666C19E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0.5-0.9</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C2BAB6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&lt;15% in the blue</w:t>
            </w:r>
          </w:p>
          <w:p w14:paraId="125C915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source: GCOS (WMO, 2011)</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440DCE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&lt;5% for all wavelength</w:t>
            </w:r>
          </w:p>
          <w:p w14:paraId="4766332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source: GCOS (WMO, 2011)</w:t>
            </w:r>
          </w:p>
        </w:tc>
      </w:tr>
      <w:tr w:rsidR="00DD2841" w:rsidRPr="00D813E8" w14:paraId="4D608F41"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664EACA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4</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3423624"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 xml:space="preserve">Snow Specific </w:t>
            </w:r>
          </w:p>
          <w:p w14:paraId="4E23FB1D"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Surface Area</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5565611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kern w:val="1"/>
                <w:sz w:val="24"/>
                <w:szCs w:val="24"/>
              </w:rPr>
              <w:t>SSA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D49F21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m</w:t>
            </w:r>
            <w:r w:rsidRPr="00D813E8">
              <w:rPr>
                <w:rFonts w:ascii="Times New Roman" w:hAnsi="Times New Roman"/>
                <w:sz w:val="24"/>
                <w:szCs w:val="24"/>
                <w:vertAlign w:val="superscript"/>
              </w:rPr>
              <w:t>2</w:t>
            </w:r>
            <w:r w:rsidRPr="00D813E8">
              <w:rPr>
                <w:rFonts w:ascii="Times New Roman" w:hAnsi="Times New Roman"/>
                <w:sz w:val="24"/>
                <w:szCs w:val="24"/>
              </w:rPr>
              <w:t xml:space="preserve"> kg</w:t>
            </w:r>
            <w:r w:rsidRPr="00D813E8">
              <w:rPr>
                <w:rFonts w:ascii="Times New Roman" w:hAnsi="Times New Roman"/>
                <w:sz w:val="24"/>
                <w:szCs w:val="24"/>
                <w:vertAlign w:val="superscript"/>
              </w:rPr>
              <w:t>-1</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08D839B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kern w:val="1"/>
                <w:sz w:val="24"/>
                <w:szCs w:val="24"/>
              </w:rPr>
              <w:t>20-200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A29E1A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3C310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3440048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0C648A0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080F16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Snow grain size (diameter)</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45E26A9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SGS</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1A20AEA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mm</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72D8F72F"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0.02-0.2mm</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88FC0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DEA4CA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5 %</w:t>
            </w:r>
          </w:p>
          <w:p w14:paraId="708B476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2A3E54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p>
        </w:tc>
      </w:tr>
      <w:tr w:rsidR="00DD2841" w:rsidRPr="00D813E8" w14:paraId="36BB6E6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16FAFA4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6</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355F341B" w14:textId="02408C64"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Concentra-</w:t>
            </w:r>
            <w:proofErr w:type="spellStart"/>
            <w:r>
              <w:rPr>
                <w:rFonts w:ascii="Times New Roman" w:hAnsi="Times New Roman"/>
                <w:sz w:val="24"/>
                <w:szCs w:val="24"/>
              </w:rPr>
              <w:t>tion</w:t>
            </w:r>
            <w:proofErr w:type="spellEnd"/>
            <w:r>
              <w:rPr>
                <w:rFonts w:ascii="Times New Roman" w:hAnsi="Times New Roman"/>
                <w:sz w:val="24"/>
                <w:szCs w:val="24"/>
              </w:rPr>
              <w:t xml:space="preserve"> of pollutants</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05EB4E5" w14:textId="688D42DF"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CP</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75558A99" w14:textId="44667DFA" w:rsidR="00DD2841" w:rsidRDefault="000502B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roofErr w:type="spellStart"/>
            <w:r>
              <w:rPr>
                <w:rFonts w:ascii="Times New Roman" w:hAnsi="Times New Roman"/>
                <w:sz w:val="24"/>
                <w:szCs w:val="24"/>
              </w:rPr>
              <w:t>p</w:t>
            </w:r>
            <w:r w:rsidR="00BF1DE8">
              <w:rPr>
                <w:rFonts w:ascii="Times New Roman" w:hAnsi="Times New Roman"/>
                <w:sz w:val="24"/>
                <w:szCs w:val="24"/>
              </w:rPr>
              <w:t>pmv</w:t>
            </w:r>
            <w:proofErr w:type="spellEnd"/>
          </w:p>
          <w:p w14:paraId="6C4E7ACC" w14:textId="2C2B2EFB" w:rsidR="000502B4" w:rsidRPr="00D813E8" w:rsidRDefault="003F154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m:oMathPara>
              <m:oMath>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e>
                </m:d>
              </m:oMath>
            </m:oMathPara>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19C9DA80" w14:textId="238A2DB8" w:rsidR="00DD2841" w:rsidRPr="00D813E8" w:rsidRDefault="000502B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0.1-10.0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FD013AC" w14:textId="672E9637"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1C8FB003" w14:textId="68F583E7"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w:t>
            </w:r>
          </w:p>
          <w:p w14:paraId="49B1F35A" w14:textId="77777777" w:rsidR="00DD2841"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6547F171"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54AEFFC1"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4F6026C0" w14:textId="14066720" w:rsidR="00BF1DE8"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tc>
      </w:tr>
      <w:tr w:rsidR="00DD2841" w:rsidRPr="00D813E8" w14:paraId="6CDEF82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4F87AA1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lastRenderedPageBreak/>
              <w:t>7</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2295A03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Normalized difference snow index</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6130C9C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NDSI</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7B9C90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1D622DC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A82ADB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24E31F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7FBDFDF8"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40E348A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8</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6A6665E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Normalized difference bare ice index</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75608D8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NDBI</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14229E3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0F1C1E3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4BFD7F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ECD944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46CAE806"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36C50A4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9</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40292BE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Pollution mask</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06850C8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PM</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393ECDA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3963FFA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C541C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1E7DB0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61041836"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7133FC6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10</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266ED8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 xml:space="preserve">Bottom-of-atmosphere reflectance </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71B36CD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BOAR</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0B629C3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610FC16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0-1</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347C251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19A81A4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&lt;4%</w:t>
            </w:r>
          </w:p>
        </w:tc>
      </w:tr>
    </w:tbl>
    <w:p w14:paraId="7521BF55" w14:textId="77777777" w:rsidR="00DD2841" w:rsidRPr="00D813E8" w:rsidRDefault="00DD2841" w:rsidP="0065694C">
      <w:pPr>
        <w:spacing w:line="360" w:lineRule="auto"/>
        <w:jc w:val="both"/>
        <w:rPr>
          <w:rFonts w:ascii="Times New Roman" w:hAnsi="Times New Roman"/>
          <w:b/>
          <w:sz w:val="24"/>
          <w:szCs w:val="24"/>
        </w:rPr>
      </w:pPr>
    </w:p>
    <w:p w14:paraId="45EDAB49" w14:textId="77777777" w:rsidR="0065694C" w:rsidRPr="00BF1DE8" w:rsidRDefault="0065694C" w:rsidP="0065694C">
      <w:pPr>
        <w:tabs>
          <w:tab w:val="left" w:pos="567"/>
          <w:tab w:val="left" w:pos="1134"/>
          <w:tab w:val="left" w:pos="2268"/>
        </w:tabs>
        <w:spacing w:line="360" w:lineRule="auto"/>
        <w:ind w:right="747"/>
        <w:jc w:val="both"/>
        <w:rPr>
          <w:rFonts w:ascii="Times New Roman" w:hAnsi="Times New Roman"/>
          <w:i/>
          <w:sz w:val="24"/>
          <w:szCs w:val="24"/>
          <w:u w:val="single"/>
        </w:rPr>
      </w:pPr>
      <w:r w:rsidRPr="00BF1DE8">
        <w:rPr>
          <w:rFonts w:ascii="Times New Roman" w:hAnsi="Times New Roman"/>
          <w:i/>
          <w:sz w:val="24"/>
          <w:szCs w:val="24"/>
          <w:u w:val="single"/>
        </w:rPr>
        <w:t>Table 3 notes</w:t>
      </w:r>
    </w:p>
    <w:p w14:paraId="49D0EFA7"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The snow mask is based on NDSI. We do not provide the fractional snow cover. However, we provide the NDSI in the output of the algorithm, which can be used to estimate the snow cover.</w:t>
      </w:r>
    </w:p>
    <w:p w14:paraId="6F86B53A" w14:textId="60633170" w:rsidR="0065694C" w:rsidRPr="00D813E8" w:rsidRDefault="009719F0"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Pr>
          <w:rFonts w:ascii="Times New Roman" w:hAnsi="Times New Roman"/>
          <w:sz w:val="24"/>
          <w:szCs w:val="24"/>
        </w:rPr>
        <w:t>The retrieval of s</w:t>
      </w:r>
      <w:r w:rsidR="0065694C" w:rsidRPr="00D813E8">
        <w:rPr>
          <w:rFonts w:ascii="Times New Roman" w:hAnsi="Times New Roman"/>
          <w:sz w:val="24"/>
          <w:szCs w:val="24"/>
        </w:rPr>
        <w:t xml:space="preserve">pectral snow albedo </w:t>
      </w:r>
      <w:r>
        <w:rPr>
          <w:rFonts w:ascii="Times New Roman" w:hAnsi="Times New Roman"/>
          <w:sz w:val="24"/>
          <w:szCs w:val="24"/>
        </w:rPr>
        <w:t xml:space="preserve">is based on processing of  </w:t>
      </w:r>
      <w:r w:rsidR="0065694C" w:rsidRPr="00D813E8">
        <w:rPr>
          <w:rFonts w:ascii="Times New Roman" w:hAnsi="Times New Roman"/>
          <w:sz w:val="24"/>
          <w:szCs w:val="24"/>
        </w:rPr>
        <w:t xml:space="preserve">OLCI data. </w:t>
      </w:r>
    </w:p>
    <w:p w14:paraId="1DE370ED"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SSA is separate from grain size because it has different accuracy associated with differing field measurement approach.</w:t>
      </w:r>
    </w:p>
    <w:p w14:paraId="396FFB81"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BBA (planar and spherical) is provided for three spectral broad bands.</w:t>
      </w:r>
    </w:p>
    <w:p w14:paraId="477FED35" w14:textId="1FD04666"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 xml:space="preserve">To determine BOAR, the top-of-atmosphere reflectance </w:t>
      </w:r>
      <w:r w:rsidR="009719F0">
        <w:rPr>
          <w:rFonts w:ascii="Times New Roman" w:hAnsi="Times New Roman"/>
          <w:sz w:val="24"/>
          <w:szCs w:val="24"/>
        </w:rPr>
        <w:t>is</w:t>
      </w:r>
      <w:r w:rsidRPr="00D813E8">
        <w:rPr>
          <w:rFonts w:ascii="Times New Roman" w:hAnsi="Times New Roman"/>
          <w:sz w:val="24"/>
          <w:szCs w:val="24"/>
        </w:rPr>
        <w:t xml:space="preserve"> corrected for</w:t>
      </w:r>
      <w:r w:rsidR="00BF1DE8">
        <w:rPr>
          <w:rFonts w:ascii="Times New Roman" w:hAnsi="Times New Roman"/>
          <w:sz w:val="24"/>
          <w:szCs w:val="24"/>
        </w:rPr>
        <w:t xml:space="preserve"> atmospheric </w:t>
      </w:r>
      <w:r w:rsidRPr="00D813E8">
        <w:rPr>
          <w:rFonts w:ascii="Times New Roman" w:hAnsi="Times New Roman"/>
          <w:sz w:val="24"/>
          <w:szCs w:val="24"/>
        </w:rPr>
        <w:t xml:space="preserve"> </w:t>
      </w:r>
      <w:r w:rsidR="00BF1DE8">
        <w:rPr>
          <w:rFonts w:ascii="Times New Roman" w:hAnsi="Times New Roman"/>
          <w:sz w:val="24"/>
          <w:szCs w:val="24"/>
        </w:rPr>
        <w:t>aerosol/</w:t>
      </w:r>
      <w:r w:rsidRPr="00D813E8">
        <w:rPr>
          <w:rFonts w:ascii="Times New Roman" w:hAnsi="Times New Roman"/>
          <w:sz w:val="24"/>
          <w:szCs w:val="24"/>
        </w:rPr>
        <w:t>molecular scattering and absorption effects</w:t>
      </w:r>
      <w:r w:rsidR="00BF1DE8">
        <w:rPr>
          <w:rFonts w:ascii="Times New Roman" w:hAnsi="Times New Roman"/>
          <w:sz w:val="24"/>
          <w:szCs w:val="24"/>
        </w:rPr>
        <w:t>.</w:t>
      </w:r>
    </w:p>
    <w:p w14:paraId="11BBEF69" w14:textId="69AC9E15"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 xml:space="preserve">In addition to the products listed in in Table </w:t>
      </w:r>
      <w:r w:rsidR="00BF1DE8">
        <w:rPr>
          <w:rFonts w:ascii="Times New Roman" w:hAnsi="Times New Roman"/>
          <w:sz w:val="24"/>
          <w:szCs w:val="24"/>
        </w:rPr>
        <w:t>2</w:t>
      </w:r>
      <w:r w:rsidRPr="00D813E8">
        <w:rPr>
          <w:rFonts w:ascii="Times New Roman" w:hAnsi="Times New Roman"/>
          <w:sz w:val="24"/>
          <w:szCs w:val="24"/>
        </w:rPr>
        <w:t>, the following products are given in output:</w:t>
      </w:r>
    </w:p>
    <w:p w14:paraId="71DC4ADC" w14:textId="16102B03" w:rsidR="0065694C" w:rsidRPr="00D813E8" w:rsidRDefault="003F1544" w:rsidP="00B213D3">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sSub>
          <m:sSubPr>
            <m:ctrlPr>
              <w:rPr>
                <w:rFonts w:ascii="Cambria Math" w:hAnsi="Times New Roman"/>
                <w:i/>
                <w:noProof/>
                <w:sz w:val="24"/>
                <w:szCs w:val="24"/>
              </w:rPr>
            </m:ctrlPr>
          </m:sSubPr>
          <m:e>
            <m:r>
              <w:rPr>
                <w:rFonts w:ascii="Cambria Math" w:hAnsi="Times New Roman"/>
                <w:noProof/>
                <w:sz w:val="24"/>
                <w:szCs w:val="24"/>
              </w:rPr>
              <m:t>R</m:t>
            </m:r>
          </m:e>
          <m:sub>
            <m:r>
              <w:rPr>
                <w:rFonts w:ascii="Cambria Math" w:hAnsi="Times New Roman"/>
                <w:noProof/>
                <w:sz w:val="24"/>
                <w:szCs w:val="24"/>
              </w:rPr>
              <m:t>0</m:t>
            </m:r>
          </m:sub>
        </m:sSub>
        <m:r>
          <w:rPr>
            <w:rFonts w:ascii="Cambria Math" w:hAnsi="Times New Roman"/>
            <w:noProof/>
            <w:sz w:val="24"/>
            <w:szCs w:val="24"/>
          </w:rPr>
          <m:t>-</m:t>
        </m:r>
        <m:r>
          <m:rPr>
            <m:nor/>
          </m:rPr>
          <w:rPr>
            <w:rFonts w:ascii="Cambria Math" w:hAnsi="Times New Roman"/>
            <w:noProof/>
            <w:sz w:val="24"/>
            <w:szCs w:val="24"/>
          </w:rPr>
          <m:t xml:space="preserve"> reflectance form a semi-infinite nonabsorbing snow layer,</m:t>
        </m:r>
      </m:oMath>
    </w:p>
    <w:p w14:paraId="2B30D136" w14:textId="488C51DB" w:rsidR="0065694C" w:rsidRPr="00D813E8" w:rsidRDefault="00B213D3" w:rsidP="00B213D3">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r>
          <m:rPr>
            <m:scr m:val="script"/>
          </m:rPr>
          <w:rPr>
            <w:rFonts w:ascii="Cambria Math" w:hAnsi="Times New Roman"/>
            <w:noProof/>
            <w:sz w:val="24"/>
            <w:szCs w:val="24"/>
          </w:rPr>
          <m:t>l-</m:t>
        </m:r>
        <m:r>
          <m:rPr>
            <m:nor/>
          </m:rPr>
          <w:rPr>
            <w:rFonts w:ascii="Cambria Math" w:hAnsi="Times New Roman"/>
            <w:noProof/>
            <w:sz w:val="24"/>
            <w:szCs w:val="24"/>
          </w:rPr>
          <m:t xml:space="preserve"> absorption length,</m:t>
        </m:r>
      </m:oMath>
    </w:p>
    <w:p w14:paraId="11DB70DB" w14:textId="5CEA56B3" w:rsidR="00F350B2" w:rsidRDefault="003F1544" w:rsidP="00F350B2">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d>
          <m:dPr>
            <m:ctrlPr>
              <w:rPr>
                <w:rFonts w:ascii="Cambria Math" w:hAnsi="Times New Roman"/>
                <w:i/>
                <w:noProof/>
                <w:sz w:val="24"/>
                <w:szCs w:val="24"/>
              </w:rPr>
            </m:ctrlPr>
          </m:dPr>
          <m:e>
            <m:r>
              <w:rPr>
                <w:rFonts w:ascii="Cambria Math" w:hAnsi="Times New Roman"/>
                <w:noProof/>
                <w:sz w:val="24"/>
                <w:szCs w:val="24"/>
              </w:rPr>
              <m:t>f,m</m:t>
            </m:r>
          </m:e>
        </m:d>
        <m:r>
          <w:rPr>
            <w:rFonts w:ascii="Cambria Math" w:hAnsi="Times New Roman"/>
            <w:noProof/>
            <w:sz w:val="24"/>
            <w:szCs w:val="24"/>
          </w:rPr>
          <m:t>-</m:t>
        </m:r>
        <m:r>
          <m:rPr>
            <m:nor/>
          </m:rPr>
          <w:rPr>
            <w:rFonts w:ascii="Cambria Math" w:hAnsi="Times New Roman"/>
            <w:noProof/>
            <w:sz w:val="24"/>
            <w:szCs w:val="24"/>
          </w:rPr>
          <m:t xml:space="preserve"> parameters describing the absorption coefficient of pollutants in snow </m:t>
        </m:r>
        <m:d>
          <m:dPr>
            <m:ctrlPr>
              <w:rPr>
                <w:rFonts w:ascii="Cambria Math" w:hAnsi="Times New Roman"/>
                <w:noProof/>
                <w:sz w:val="24"/>
                <w:szCs w:val="24"/>
              </w:rPr>
            </m:ctrlPr>
          </m:dPr>
          <m:e>
            <m:r>
              <m:rPr>
                <m:nor/>
              </m:rPr>
              <w:rPr>
                <w:rFonts w:ascii="Cambria Math" w:hAnsi="Times New Roman"/>
                <w:noProof/>
                <w:sz w:val="24"/>
                <w:szCs w:val="24"/>
              </w:rPr>
              <m:t>see below</m:t>
            </m:r>
          </m:e>
        </m:d>
        <m:r>
          <w:rPr>
            <w:rFonts w:ascii="Cambria Math" w:hAnsi="Times New Roman"/>
            <w:noProof/>
            <w:sz w:val="24"/>
            <w:szCs w:val="24"/>
          </w:rPr>
          <m:t>.</m:t>
        </m:r>
      </m:oMath>
    </w:p>
    <w:p w14:paraId="250D00D3" w14:textId="5399C52E" w:rsidR="00F350B2" w:rsidRPr="00F350B2" w:rsidRDefault="00F350B2" w:rsidP="00F350B2">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Pr>
          <w:rFonts w:ascii="Times New Roman" w:hAnsi="Times New Roman"/>
          <w:sz w:val="24"/>
          <w:szCs w:val="24"/>
        </w:rPr>
        <w:t>We also derive the type of pollutants and provide flags for bare clean and polluted ice as discussed below.</w:t>
      </w:r>
    </w:p>
    <w:p w14:paraId="2AB6196A" w14:textId="6E91AFAD" w:rsidR="00DD2841" w:rsidRPr="00D813E8" w:rsidRDefault="00DD2841" w:rsidP="0065694C">
      <w:pPr>
        <w:jc w:val="both"/>
        <w:rPr>
          <w:rFonts w:ascii="Times New Roman" w:hAnsi="Times New Roman"/>
          <w:b/>
          <w:sz w:val="24"/>
          <w:szCs w:val="24"/>
        </w:rPr>
      </w:pPr>
      <w:r w:rsidRPr="00D813E8">
        <w:rPr>
          <w:rFonts w:ascii="Times New Roman" w:hAnsi="Times New Roman"/>
          <w:b/>
          <w:sz w:val="24"/>
          <w:szCs w:val="24"/>
        </w:rPr>
        <w:br w:type="page"/>
      </w:r>
    </w:p>
    <w:p w14:paraId="26F9C2F6" w14:textId="57930254" w:rsidR="00DD2841" w:rsidRPr="0065694C" w:rsidRDefault="0065694C" w:rsidP="0065694C">
      <w:pPr>
        <w:pStyle w:val="Heading2"/>
        <w:numPr>
          <w:ilvl w:val="0"/>
          <w:numId w:val="0"/>
        </w:numPr>
        <w:spacing w:line="360" w:lineRule="auto"/>
        <w:rPr>
          <w:color w:val="4F81BD" w:themeColor="accent1"/>
          <w:szCs w:val="24"/>
        </w:rPr>
      </w:pPr>
      <w:bookmarkStart w:id="23" w:name="_Toc529188277"/>
      <w:r w:rsidRPr="0065694C">
        <w:rPr>
          <w:color w:val="4F81BD" w:themeColor="accent1"/>
          <w:szCs w:val="24"/>
        </w:rPr>
        <w:lastRenderedPageBreak/>
        <w:t>2</w:t>
      </w:r>
      <w:r w:rsidR="00670583">
        <w:rPr>
          <w:color w:val="4F81BD" w:themeColor="accent1"/>
          <w:szCs w:val="24"/>
        </w:rPr>
        <w:t xml:space="preserve">. </w:t>
      </w:r>
      <w:r w:rsidRPr="0065694C">
        <w:rPr>
          <w:color w:val="4F81BD" w:themeColor="accent1"/>
          <w:szCs w:val="24"/>
        </w:rPr>
        <w:t xml:space="preserve">4 </w:t>
      </w:r>
      <w:r w:rsidR="00DD2841" w:rsidRPr="0065694C">
        <w:rPr>
          <w:color w:val="4F81BD" w:themeColor="accent1"/>
          <w:szCs w:val="24"/>
        </w:rPr>
        <w:t>Assumptions</w:t>
      </w:r>
      <w:bookmarkEnd w:id="23"/>
    </w:p>
    <w:p w14:paraId="56B92DD5"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A number of assumptions are made that produce an algorithm set that have been shown to be robust. The simplified snow layer model represents snow as a:</w:t>
      </w:r>
    </w:p>
    <w:p w14:paraId="192035C0"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1. Horizontally homogeneous plane parallel turbid medium;</w:t>
      </w:r>
    </w:p>
    <w:p w14:paraId="03BAB369"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2. Vertically homogeneous layer;</w:t>
      </w:r>
    </w:p>
    <w:p w14:paraId="2C818083"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3. Semi-infinite layer. Therefore, there is no need to account for the reflective properties of underlying surface.</w:t>
      </w:r>
    </w:p>
    <w:p w14:paraId="7F2BF25C" w14:textId="762B834A"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 xml:space="preserve">4. Close packed effects are ignored (although </w:t>
      </w:r>
      <w:r w:rsidR="00DA4593">
        <w:rPr>
          <w:rFonts w:ascii="Times New Roman" w:hAnsi="Times New Roman"/>
          <w:sz w:val="24"/>
          <w:szCs w:val="24"/>
        </w:rPr>
        <w:t>ice fraction</w:t>
      </w:r>
      <w:r w:rsidRPr="00D813E8">
        <w:rPr>
          <w:rFonts w:ascii="Times New Roman" w:hAnsi="Times New Roman"/>
          <w:sz w:val="24"/>
          <w:szCs w:val="24"/>
        </w:rPr>
        <w:t xml:space="preserve"> is roughly 30%).</w:t>
      </w:r>
    </w:p>
    <w:p w14:paraId="53FDAC48"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5. Geometrical optics can be used to derive local optical snow characteristics.</w:t>
      </w:r>
    </w:p>
    <w:p w14:paraId="45C71F8C" w14:textId="50433BD1" w:rsidR="00DD2841"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7. Impurities (dust, soot, etc.) are located external to ice grains.</w:t>
      </w:r>
    </w:p>
    <w:p w14:paraId="3E5A8EDA" w14:textId="493C9D8E" w:rsidR="00DA4593" w:rsidRPr="00D813E8" w:rsidRDefault="00DA4593"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 xml:space="preserve">8. The </w:t>
      </w:r>
      <w:r w:rsidR="009719F0">
        <w:rPr>
          <w:rFonts w:ascii="Times New Roman" w:hAnsi="Times New Roman"/>
          <w:sz w:val="24"/>
          <w:szCs w:val="24"/>
        </w:rPr>
        <w:t xml:space="preserve">single </w:t>
      </w:r>
      <w:r>
        <w:rPr>
          <w:rFonts w:ascii="Times New Roman" w:hAnsi="Times New Roman"/>
          <w:sz w:val="24"/>
          <w:szCs w:val="24"/>
        </w:rPr>
        <w:t xml:space="preserve">light scattering angular pattern is spectrally neutral in the spectral range given in Table 1. </w:t>
      </w:r>
    </w:p>
    <w:p w14:paraId="513E48EE" w14:textId="5862CC6C" w:rsidR="00DD2841" w:rsidRDefault="00324A8C"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9</w:t>
      </w:r>
      <w:r w:rsidR="00DD2841" w:rsidRPr="00D813E8">
        <w:rPr>
          <w:rFonts w:ascii="Times New Roman" w:hAnsi="Times New Roman"/>
          <w:sz w:val="24"/>
          <w:szCs w:val="24"/>
        </w:rPr>
        <w:t xml:space="preserve">. Only pixels completely covered by snow are considered, i.e., pixels with ice and/or partially snow pixels are ignored. </w:t>
      </w:r>
    </w:p>
    <w:p w14:paraId="614923B9" w14:textId="396F285B" w:rsidR="00324A8C" w:rsidRDefault="00324A8C"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10. The effects of slopes and snow roughness are not accounted for.</w:t>
      </w:r>
    </w:p>
    <w:p w14:paraId="786BF7C8" w14:textId="116CEC4F" w:rsidR="00F42F10" w:rsidRPr="0065694C" w:rsidRDefault="00F42F10"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 xml:space="preserve">The output is provided if the OLCI reflectance at 1020nm is larger than 0.1 and the derived diameter of grains is larger than 0.1mm. These numbers are given in the  configuration file and can be changed, if needed. </w:t>
      </w:r>
    </w:p>
    <w:p w14:paraId="2EF9B9A4" w14:textId="7E90A0D6" w:rsidR="00DD2841" w:rsidRDefault="00DD2841" w:rsidP="008461CF">
      <w:pPr>
        <w:spacing w:line="360" w:lineRule="auto"/>
        <w:jc w:val="both"/>
        <w:rPr>
          <w:rFonts w:ascii="Times New Roman" w:hAnsi="Times New Roman"/>
          <w:b/>
          <w:color w:val="1F497D"/>
          <w:sz w:val="24"/>
          <w:szCs w:val="24"/>
          <w:lang w:val="en-GB"/>
        </w:rPr>
      </w:pPr>
    </w:p>
    <w:p w14:paraId="0D773997" w14:textId="31E91579" w:rsidR="00F94528" w:rsidRDefault="00F94528" w:rsidP="008461CF">
      <w:pPr>
        <w:spacing w:line="360" w:lineRule="auto"/>
        <w:jc w:val="both"/>
        <w:rPr>
          <w:rFonts w:ascii="Times New Roman" w:hAnsi="Times New Roman"/>
          <w:b/>
          <w:color w:val="1F497D"/>
          <w:sz w:val="24"/>
          <w:szCs w:val="24"/>
          <w:lang w:val="en-GB"/>
        </w:rPr>
      </w:pPr>
    </w:p>
    <w:p w14:paraId="55E97E99" w14:textId="79AAA3E5" w:rsidR="00F94528" w:rsidRDefault="00F94528" w:rsidP="008461CF">
      <w:pPr>
        <w:spacing w:line="360" w:lineRule="auto"/>
        <w:jc w:val="both"/>
        <w:rPr>
          <w:rFonts w:ascii="Times New Roman" w:hAnsi="Times New Roman"/>
          <w:b/>
          <w:color w:val="1F497D"/>
          <w:sz w:val="24"/>
          <w:szCs w:val="24"/>
          <w:lang w:val="en-GB"/>
        </w:rPr>
      </w:pPr>
    </w:p>
    <w:p w14:paraId="225E931C" w14:textId="213E6A06" w:rsidR="00F94528" w:rsidRDefault="00F94528" w:rsidP="008461CF">
      <w:pPr>
        <w:spacing w:line="360" w:lineRule="auto"/>
        <w:jc w:val="both"/>
        <w:rPr>
          <w:rFonts w:ascii="Times New Roman" w:hAnsi="Times New Roman"/>
          <w:b/>
          <w:color w:val="1F497D"/>
          <w:sz w:val="24"/>
          <w:szCs w:val="24"/>
          <w:lang w:val="en-GB"/>
        </w:rPr>
      </w:pPr>
    </w:p>
    <w:p w14:paraId="72761B47" w14:textId="77777777" w:rsidR="00F94528" w:rsidRDefault="00F94528" w:rsidP="008461CF">
      <w:pPr>
        <w:spacing w:line="360" w:lineRule="auto"/>
        <w:jc w:val="both"/>
        <w:rPr>
          <w:rFonts w:ascii="Times New Roman" w:hAnsi="Times New Roman"/>
          <w:b/>
          <w:color w:val="1F497D"/>
          <w:sz w:val="24"/>
          <w:szCs w:val="24"/>
          <w:lang w:val="en-GB"/>
        </w:rPr>
      </w:pPr>
    </w:p>
    <w:p w14:paraId="5433CD4F" w14:textId="6BABE3A5" w:rsidR="00B76E32" w:rsidRPr="00F95890" w:rsidRDefault="0065694C" w:rsidP="008461CF">
      <w:pPr>
        <w:spacing w:line="360" w:lineRule="auto"/>
        <w:jc w:val="both"/>
        <w:rPr>
          <w:rFonts w:ascii="Times New Roman" w:hAnsi="Times New Roman"/>
          <w:b/>
          <w:color w:val="1F497D"/>
          <w:sz w:val="24"/>
          <w:szCs w:val="24"/>
          <w:lang w:val="en-GB"/>
        </w:rPr>
      </w:pPr>
      <w:r w:rsidRPr="00F95890">
        <w:rPr>
          <w:rFonts w:ascii="Times New Roman" w:hAnsi="Times New Roman"/>
          <w:b/>
          <w:color w:val="1F497D"/>
          <w:sz w:val="24"/>
          <w:szCs w:val="24"/>
          <w:lang w:val="en-GB"/>
        </w:rPr>
        <w:lastRenderedPageBreak/>
        <w:t>3</w:t>
      </w:r>
      <w:r w:rsidR="00877800" w:rsidRPr="00F95890">
        <w:rPr>
          <w:rFonts w:ascii="Times New Roman" w:hAnsi="Times New Roman"/>
          <w:b/>
          <w:color w:val="1F497D"/>
          <w:sz w:val="24"/>
          <w:szCs w:val="24"/>
          <w:lang w:val="en-GB"/>
        </w:rPr>
        <w:t xml:space="preserve">. Snow and ice </w:t>
      </w:r>
      <w:r w:rsidR="002D6994" w:rsidRPr="00F95890">
        <w:rPr>
          <w:rFonts w:ascii="Times New Roman" w:hAnsi="Times New Roman"/>
          <w:b/>
          <w:color w:val="1F497D"/>
          <w:sz w:val="24"/>
          <w:szCs w:val="24"/>
          <w:lang w:val="en-GB"/>
        </w:rPr>
        <w:t>property</w:t>
      </w:r>
      <w:r w:rsidR="00877800" w:rsidRPr="00F95890">
        <w:rPr>
          <w:rFonts w:ascii="Times New Roman" w:hAnsi="Times New Roman"/>
          <w:b/>
          <w:color w:val="1F497D"/>
          <w:sz w:val="24"/>
          <w:szCs w:val="24"/>
          <w:lang w:val="en-GB"/>
        </w:rPr>
        <w:t xml:space="preserve"> retrieval</w:t>
      </w:r>
      <w:r w:rsidR="002D6994" w:rsidRPr="00F95890">
        <w:rPr>
          <w:rFonts w:ascii="Times New Roman" w:hAnsi="Times New Roman"/>
          <w:b/>
          <w:color w:val="1F497D"/>
          <w:sz w:val="24"/>
          <w:szCs w:val="24"/>
          <w:lang w:val="en-GB"/>
        </w:rPr>
        <w:t>s</w:t>
      </w:r>
    </w:p>
    <w:p w14:paraId="3C493231" w14:textId="5821CE77" w:rsidR="00F95890" w:rsidRPr="00F95890" w:rsidRDefault="00F95890" w:rsidP="008461CF">
      <w:pPr>
        <w:spacing w:line="360" w:lineRule="auto"/>
        <w:jc w:val="both"/>
        <w:rPr>
          <w:rFonts w:ascii="Times New Roman" w:hAnsi="Times New Roman"/>
          <w:b/>
          <w:color w:val="1F497D"/>
          <w:sz w:val="24"/>
          <w:szCs w:val="24"/>
          <w:lang w:val="en-GB"/>
        </w:rPr>
      </w:pPr>
      <w:r w:rsidRPr="00F95890">
        <w:rPr>
          <w:rFonts w:ascii="Times New Roman" w:hAnsi="Times New Roman"/>
          <w:b/>
          <w:color w:val="1F497D"/>
          <w:sz w:val="24"/>
          <w:szCs w:val="24"/>
          <w:lang w:val="en-GB"/>
        </w:rPr>
        <w:t>3.1 The mechanics of retrievals</w:t>
      </w:r>
      <w:r w:rsidR="00B24CA1">
        <w:rPr>
          <w:rFonts w:ascii="Times New Roman" w:hAnsi="Times New Roman"/>
          <w:b/>
          <w:color w:val="1F497D"/>
          <w:sz w:val="24"/>
          <w:szCs w:val="24"/>
          <w:lang w:val="en-GB"/>
        </w:rPr>
        <w:t>: a bird view</w:t>
      </w:r>
    </w:p>
    <w:p w14:paraId="658A717B" w14:textId="4101CDFE" w:rsidR="00F95890" w:rsidRPr="00F95890" w:rsidRDefault="00F95890" w:rsidP="00F95890">
      <w:pPr>
        <w:rPr>
          <w:rFonts w:ascii="Times New Roman" w:hAnsi="Times New Roman"/>
          <w:sz w:val="24"/>
          <w:szCs w:val="24"/>
        </w:rPr>
      </w:pPr>
      <w:r w:rsidRPr="00F95890">
        <w:rPr>
          <w:rFonts w:ascii="Times New Roman" w:hAnsi="Times New Roman"/>
          <w:sz w:val="24"/>
          <w:szCs w:val="24"/>
        </w:rPr>
        <w:t>Retrievals</w:t>
      </w:r>
      <w:r w:rsidR="00B24CA1">
        <w:rPr>
          <w:rFonts w:ascii="Times New Roman" w:hAnsi="Times New Roman"/>
          <w:sz w:val="24"/>
          <w:szCs w:val="24"/>
        </w:rPr>
        <w:t xml:space="preserve"> are </w:t>
      </w:r>
      <w:r w:rsidRPr="00F95890">
        <w:rPr>
          <w:rFonts w:ascii="Times New Roman" w:hAnsi="Times New Roman"/>
          <w:sz w:val="24"/>
          <w:szCs w:val="24"/>
        </w:rPr>
        <w:t xml:space="preserve">  approached in </w:t>
      </w:r>
      <w:r w:rsidR="00B24CA1">
        <w:rPr>
          <w:rFonts w:ascii="Times New Roman" w:hAnsi="Times New Roman"/>
          <w:sz w:val="24"/>
          <w:szCs w:val="24"/>
        </w:rPr>
        <w:t xml:space="preserve">  t</w:t>
      </w:r>
      <w:r w:rsidRPr="00F95890">
        <w:rPr>
          <w:rFonts w:ascii="Times New Roman" w:hAnsi="Times New Roman"/>
          <w:sz w:val="24"/>
          <w:szCs w:val="24"/>
        </w:rPr>
        <w:t xml:space="preserve">wo ways, depending on a threshold in band 1. </w:t>
      </w:r>
    </w:p>
    <w:p w14:paraId="0B306C28"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Clean snow retrieval approach</w:t>
      </w:r>
    </w:p>
    <w:p w14:paraId="5BB1E04B" w14:textId="658C1253" w:rsidR="00F95890" w:rsidRPr="00F95890" w:rsidRDefault="00F95890" w:rsidP="00F95890">
      <w:pPr>
        <w:jc w:val="both"/>
        <w:rPr>
          <w:rFonts w:ascii="Times New Roman" w:hAnsi="Times New Roman"/>
          <w:sz w:val="24"/>
          <w:szCs w:val="24"/>
        </w:rPr>
      </w:pPr>
      <w:r w:rsidRPr="00F95890">
        <w:rPr>
          <w:rFonts w:ascii="Times New Roman" w:hAnsi="Times New Roman"/>
          <w:sz w:val="24"/>
          <w:szCs w:val="24"/>
        </w:rPr>
        <w:t xml:space="preserve">First of all we check the reflectance in OLCI band 1. If it is larger than the </w:t>
      </w:r>
      <w:r w:rsidRPr="00F95890">
        <w:rPr>
          <w:rFonts w:ascii="Times New Roman" w:hAnsi="Times New Roman"/>
          <w:i/>
          <w:sz w:val="24"/>
          <w:szCs w:val="24"/>
          <w:u w:val="single"/>
        </w:rPr>
        <w:t>dynamic</w:t>
      </w:r>
      <w:r w:rsidRPr="00F95890">
        <w:rPr>
          <w:rFonts w:ascii="Times New Roman" w:hAnsi="Times New Roman"/>
          <w:sz w:val="24"/>
          <w:szCs w:val="24"/>
        </w:rPr>
        <w:t xml:space="preserve"> threshold value (THV), it is assumed that the ground scene is covered by unpolluted snow (the majority of pixels in the terrestrial cryosphere). The THV is derived from the synthetic radiative transfer calculations for the assumed aerosol optical thickness at 550nm, which is given in the input of </w:t>
      </w:r>
      <w:proofErr w:type="spellStart"/>
      <w:r w:rsidRPr="00F95890">
        <w:rPr>
          <w:rFonts w:ascii="Times New Roman" w:hAnsi="Times New Roman"/>
          <w:sz w:val="24"/>
          <w:szCs w:val="24"/>
        </w:rPr>
        <w:t>sice.f</w:t>
      </w:r>
      <w:proofErr w:type="spellEnd"/>
      <w:r w:rsidRPr="00F95890">
        <w:rPr>
          <w:rFonts w:ascii="Times New Roman" w:hAnsi="Times New Roman"/>
          <w:sz w:val="24"/>
          <w:szCs w:val="24"/>
        </w:rPr>
        <w:t xml:space="preserve">. Then we provide an index for the clean snow in the output and derive snow spectral albedo in the spectral range 0.3-2.4 micrometers using the two-parameter analytical equation as described by Kokhanovsky et al. (2019) under assumption that atmospheric effects can be ignored at OLCI channels 865 and 1020nm (not in other channels). The unknown two parameters are derived </w:t>
      </w:r>
      <w:r w:rsidR="00B24CA1">
        <w:rPr>
          <w:rFonts w:ascii="Times New Roman" w:hAnsi="Times New Roman"/>
          <w:sz w:val="24"/>
          <w:szCs w:val="24"/>
        </w:rPr>
        <w:t>from</w:t>
      </w:r>
      <w:r w:rsidRPr="00F95890">
        <w:rPr>
          <w:rFonts w:ascii="Times New Roman" w:hAnsi="Times New Roman"/>
          <w:sz w:val="24"/>
          <w:szCs w:val="24"/>
        </w:rPr>
        <w:t xml:space="preserve"> OLCI </w:t>
      </w:r>
      <w:proofErr w:type="spellStart"/>
      <w:r w:rsidRPr="00F95890">
        <w:rPr>
          <w:rFonts w:ascii="Times New Roman" w:hAnsi="Times New Roman"/>
          <w:sz w:val="24"/>
          <w:szCs w:val="24"/>
        </w:rPr>
        <w:t>reflectances</w:t>
      </w:r>
      <w:proofErr w:type="spellEnd"/>
      <w:r w:rsidRPr="00F95890">
        <w:rPr>
          <w:rFonts w:ascii="Times New Roman" w:hAnsi="Times New Roman"/>
          <w:sz w:val="24"/>
          <w:szCs w:val="24"/>
        </w:rPr>
        <w:t xml:space="preserve"> at 865 and 1020nm. This simple approach to atmospheric correction has appeared to produce highly accurate snow spectral albedo in the range 0.4-1.02micrometers with deviations from ground measurements below 0.01-0.02. The same is true for the broadband albedo.</w:t>
      </w:r>
    </w:p>
    <w:p w14:paraId="51F68C10" w14:textId="77777777" w:rsidR="00F95890" w:rsidRPr="00F95890" w:rsidRDefault="00F95890" w:rsidP="00F95890">
      <w:pPr>
        <w:rPr>
          <w:rFonts w:ascii="Times New Roman" w:hAnsi="Times New Roman"/>
          <w:sz w:val="24"/>
          <w:szCs w:val="24"/>
        </w:rPr>
      </w:pPr>
    </w:p>
    <w:p w14:paraId="7A683473"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Polluted snow retrieval approach</w:t>
      </w:r>
    </w:p>
    <w:p w14:paraId="0AB11C89" w14:textId="77777777" w:rsidR="00F95890" w:rsidRPr="00F95890" w:rsidRDefault="00F95890" w:rsidP="00F95890">
      <w:pPr>
        <w:rPr>
          <w:rFonts w:ascii="Times New Roman" w:hAnsi="Times New Roman"/>
          <w:sz w:val="24"/>
          <w:szCs w:val="24"/>
        </w:rPr>
      </w:pPr>
      <w:r w:rsidRPr="00F95890">
        <w:rPr>
          <w:rFonts w:ascii="Times New Roman" w:hAnsi="Times New Roman"/>
          <w:sz w:val="24"/>
          <w:szCs w:val="24"/>
        </w:rPr>
        <w:t xml:space="preserve">The atmospheric correction for the polluted snow case (low value of OLCI reflectance at 400nm) is treated in two ways depending on the OLCI reflectance at 1020nm. </w:t>
      </w:r>
    </w:p>
    <w:p w14:paraId="47A077E1"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Case 1</w:t>
      </w:r>
    </w:p>
    <w:p w14:paraId="7223D0D8" w14:textId="6EA52AA6" w:rsidR="00F95890" w:rsidRPr="00F95890" w:rsidRDefault="00F95890" w:rsidP="00F95890">
      <w:pPr>
        <w:rPr>
          <w:rFonts w:ascii="Times New Roman" w:hAnsi="Times New Roman"/>
          <w:sz w:val="24"/>
          <w:szCs w:val="24"/>
        </w:rPr>
      </w:pPr>
      <w:r w:rsidRPr="00F95890">
        <w:rPr>
          <w:rFonts w:ascii="Times New Roman" w:hAnsi="Times New Roman"/>
          <w:sz w:val="24"/>
          <w:szCs w:val="24"/>
        </w:rPr>
        <w:t xml:space="preserve">If OLCI reflectance at channel 21 is above 0.5, </w:t>
      </w:r>
      <w:r w:rsidR="00B24CA1">
        <w:rPr>
          <w:rFonts w:ascii="Times New Roman" w:hAnsi="Times New Roman"/>
          <w:sz w:val="24"/>
          <w:szCs w:val="24"/>
        </w:rPr>
        <w:t xml:space="preserve">the retrievals </w:t>
      </w:r>
      <w:del w:id="24" w:author="Kokhanovsky Alexander" w:date="2020-04-18T08:01:00Z">
        <w:r w:rsidR="00B24CA1">
          <w:rPr>
            <w:rFonts w:ascii="Times New Roman" w:hAnsi="Times New Roman"/>
            <w:sz w:val="24"/>
            <w:szCs w:val="24"/>
          </w:rPr>
          <w:delText xml:space="preserve">the </w:delText>
        </w:r>
      </w:del>
      <w:r w:rsidRPr="00F95890">
        <w:rPr>
          <w:rFonts w:ascii="Times New Roman" w:hAnsi="Times New Roman"/>
          <w:sz w:val="24"/>
          <w:szCs w:val="24"/>
        </w:rPr>
        <w:t xml:space="preserve">for polluted snow </w:t>
      </w:r>
      <w:del w:id="25" w:author="Kokhanovsky Alexander" w:date="2020-04-18T08:01:00Z">
        <w:r w:rsidRPr="00F95890">
          <w:rPr>
            <w:rFonts w:ascii="Times New Roman" w:hAnsi="Times New Roman"/>
            <w:sz w:val="24"/>
            <w:szCs w:val="24"/>
          </w:rPr>
          <w:delText>is</w:delText>
        </w:r>
      </w:del>
      <w:ins w:id="26" w:author="Kokhanovsky Alexander" w:date="2020-04-18T08:01:00Z">
        <w:r w:rsidR="000F3820">
          <w:rPr>
            <w:rFonts w:ascii="Times New Roman" w:hAnsi="Times New Roman"/>
            <w:sz w:val="24"/>
            <w:szCs w:val="24"/>
          </w:rPr>
          <w:t>are</w:t>
        </w:r>
      </w:ins>
      <w:r w:rsidRPr="00F95890">
        <w:rPr>
          <w:rFonts w:ascii="Times New Roman" w:hAnsi="Times New Roman"/>
          <w:sz w:val="24"/>
          <w:szCs w:val="24"/>
        </w:rPr>
        <w:t xml:space="preserve"> based </w:t>
      </w:r>
    </w:p>
    <w:p w14:paraId="630FF410" w14:textId="77777777" w:rsidR="00F95890" w:rsidRPr="00F95890" w:rsidRDefault="00F95890" w:rsidP="00F95890">
      <w:pPr>
        <w:numPr>
          <w:ilvl w:val="0"/>
          <w:numId w:val="18"/>
        </w:numPr>
        <w:suppressAutoHyphens w:val="0"/>
        <w:autoSpaceDN/>
        <w:spacing w:before="200" w:after="0" w:line="360" w:lineRule="auto"/>
        <w:textAlignment w:val="auto"/>
        <w:rPr>
          <w:rFonts w:ascii="Times New Roman" w:hAnsi="Times New Roman"/>
          <w:sz w:val="24"/>
          <w:szCs w:val="24"/>
        </w:rPr>
      </w:pPr>
      <w:r w:rsidRPr="00F95890">
        <w:rPr>
          <w:rFonts w:ascii="Times New Roman" w:hAnsi="Times New Roman"/>
          <w:sz w:val="24"/>
          <w:szCs w:val="24"/>
        </w:rPr>
        <w:t>on the OLCI measurements at bands 16 and 21 (respectively 865 nm and 1020nm wavelengths) and extrapolation to the longer wavelengths using the analytical equation for the spectral surface albedo identical to that as used for a clean snow.</w:t>
      </w:r>
    </w:p>
    <w:p w14:paraId="761304EB" w14:textId="740E54F0" w:rsidR="00F95890" w:rsidRPr="00F95890" w:rsidRDefault="00F95890" w:rsidP="00F95890">
      <w:pPr>
        <w:numPr>
          <w:ilvl w:val="0"/>
          <w:numId w:val="18"/>
        </w:numPr>
        <w:suppressAutoHyphens w:val="0"/>
        <w:autoSpaceDN/>
        <w:spacing w:after="0" w:line="360" w:lineRule="auto"/>
        <w:textAlignment w:val="auto"/>
        <w:rPr>
          <w:rFonts w:ascii="Times New Roman" w:hAnsi="Times New Roman"/>
          <w:sz w:val="24"/>
          <w:szCs w:val="24"/>
        </w:rPr>
      </w:pPr>
      <w:r w:rsidRPr="00F95890">
        <w:rPr>
          <w:rFonts w:ascii="Times New Roman" w:hAnsi="Times New Roman"/>
          <w:sz w:val="24"/>
          <w:szCs w:val="24"/>
        </w:rPr>
        <w:t xml:space="preserve">on the OLCI measurements at the wavelengths below 865nm corrected for gaseous absorption and light scattering by aerosol in the framework of the theory described </w:t>
      </w:r>
      <w:r w:rsidR="00B24CA1">
        <w:rPr>
          <w:rFonts w:ascii="Times New Roman" w:hAnsi="Times New Roman"/>
          <w:sz w:val="24"/>
          <w:szCs w:val="24"/>
        </w:rPr>
        <w:t>below</w:t>
      </w:r>
      <w:r w:rsidRPr="00F95890">
        <w:rPr>
          <w:rFonts w:ascii="Times New Roman" w:hAnsi="Times New Roman"/>
          <w:sz w:val="24"/>
          <w:szCs w:val="24"/>
        </w:rPr>
        <w:t xml:space="preserve"> (</w:t>
      </w:r>
      <w:r w:rsidR="00B24CA1">
        <w:rPr>
          <w:rFonts w:ascii="Times New Roman" w:hAnsi="Times New Roman"/>
          <w:sz w:val="24"/>
          <w:szCs w:val="24"/>
        </w:rPr>
        <w:t xml:space="preserve">see </w:t>
      </w:r>
      <w:r w:rsidRPr="00F95890">
        <w:rPr>
          <w:rFonts w:ascii="Times New Roman" w:hAnsi="Times New Roman"/>
          <w:sz w:val="24"/>
          <w:szCs w:val="24"/>
        </w:rPr>
        <w:t xml:space="preserve"> Eq. (10)</w:t>
      </w:r>
      <w:r w:rsidR="00B24CA1">
        <w:rPr>
          <w:rFonts w:ascii="Times New Roman" w:hAnsi="Times New Roman"/>
          <w:sz w:val="24"/>
          <w:szCs w:val="24"/>
        </w:rPr>
        <w:t>)</w:t>
      </w:r>
      <w:r w:rsidRPr="00F95890">
        <w:rPr>
          <w:rFonts w:ascii="Times New Roman" w:hAnsi="Times New Roman"/>
          <w:sz w:val="24"/>
          <w:szCs w:val="24"/>
        </w:rPr>
        <w:t xml:space="preserve">. The albedo inside O2 absorption band is </w:t>
      </w:r>
      <w:r w:rsidR="00B24CA1">
        <w:rPr>
          <w:rFonts w:ascii="Times New Roman" w:hAnsi="Times New Roman"/>
          <w:sz w:val="24"/>
          <w:szCs w:val="24"/>
        </w:rPr>
        <w:t xml:space="preserve">derived </w:t>
      </w:r>
      <w:r w:rsidRPr="00F95890">
        <w:rPr>
          <w:rFonts w:ascii="Times New Roman" w:hAnsi="Times New Roman"/>
          <w:sz w:val="24"/>
          <w:szCs w:val="24"/>
        </w:rPr>
        <w:t xml:space="preserve">using </w:t>
      </w:r>
      <w:r w:rsidR="00B24CA1">
        <w:rPr>
          <w:rFonts w:ascii="Times New Roman" w:hAnsi="Times New Roman"/>
          <w:sz w:val="24"/>
          <w:szCs w:val="24"/>
        </w:rPr>
        <w:t xml:space="preserve">the </w:t>
      </w:r>
      <w:r w:rsidRPr="00F95890">
        <w:rPr>
          <w:rFonts w:ascii="Times New Roman" w:hAnsi="Times New Roman"/>
          <w:sz w:val="24"/>
          <w:szCs w:val="24"/>
        </w:rPr>
        <w:t>linear interpolation of results for neighboring channels.</w:t>
      </w:r>
    </w:p>
    <w:p w14:paraId="52B095EB" w14:textId="5DB90DBC" w:rsidR="00F95890" w:rsidRPr="00F95890" w:rsidRDefault="00F95890" w:rsidP="00F95890">
      <w:pPr>
        <w:ind w:left="720"/>
        <w:rPr>
          <w:rFonts w:ascii="Times New Roman" w:hAnsi="Times New Roman"/>
          <w:sz w:val="24"/>
          <w:szCs w:val="24"/>
        </w:rPr>
      </w:pPr>
      <w:r w:rsidRPr="00F95890">
        <w:rPr>
          <w:rFonts w:ascii="Times New Roman" w:hAnsi="Times New Roman"/>
          <w:sz w:val="24"/>
          <w:szCs w:val="24"/>
        </w:rPr>
        <w:t>In this dark surface regime, we assume that scattering and absorption of light by surface impurities and atmosphere can be ignored at the wavelengths 865 and 1020nm</w:t>
      </w:r>
      <w:r w:rsidR="00B24CA1">
        <w:rPr>
          <w:rFonts w:ascii="Times New Roman" w:hAnsi="Times New Roman"/>
          <w:sz w:val="24"/>
          <w:szCs w:val="24"/>
        </w:rPr>
        <w:t xml:space="preserve">. </w:t>
      </w:r>
      <w:r w:rsidRPr="00F95890">
        <w:rPr>
          <w:rFonts w:ascii="Times New Roman" w:hAnsi="Times New Roman"/>
          <w:sz w:val="24"/>
          <w:szCs w:val="24"/>
        </w:rPr>
        <w:t>Such an assumption  is similar to the approach used for the clean snow.</w:t>
      </w:r>
    </w:p>
    <w:p w14:paraId="5B743D99" w14:textId="77777777" w:rsidR="00F95890" w:rsidRPr="00F95890" w:rsidRDefault="00F95890" w:rsidP="00F95890">
      <w:pPr>
        <w:rPr>
          <w:rFonts w:ascii="Times New Roman" w:hAnsi="Times New Roman"/>
          <w:sz w:val="24"/>
          <w:szCs w:val="24"/>
        </w:rPr>
      </w:pPr>
      <w:r w:rsidRPr="00F95890">
        <w:rPr>
          <w:rFonts w:ascii="Times New Roman" w:hAnsi="Times New Roman"/>
          <w:i/>
          <w:sz w:val="24"/>
          <w:szCs w:val="24"/>
          <w:u w:val="single"/>
        </w:rPr>
        <w:lastRenderedPageBreak/>
        <w:t>Case 2</w:t>
      </w:r>
    </w:p>
    <w:p w14:paraId="5A2D7954" w14:textId="4C461BDD" w:rsidR="00F95890" w:rsidRDefault="00F95890" w:rsidP="00E86E84">
      <w:pPr>
        <w:rPr>
          <w:rFonts w:ascii="Times New Roman" w:hAnsi="Times New Roman"/>
          <w:sz w:val="24"/>
          <w:szCs w:val="24"/>
        </w:rPr>
      </w:pPr>
      <w:r w:rsidRPr="00F95890">
        <w:rPr>
          <w:rFonts w:ascii="Times New Roman" w:hAnsi="Times New Roman"/>
          <w:sz w:val="24"/>
          <w:szCs w:val="24"/>
        </w:rPr>
        <w:t xml:space="preserve">In the case of dark snow and ice pixels and band 21 under 0.5 TOA reflectance, atmospheric correction of measurements </w:t>
      </w:r>
      <w:r w:rsidRPr="00B24CA1">
        <w:rPr>
          <w:rFonts w:ascii="Times New Roman" w:hAnsi="Times New Roman"/>
          <w:i/>
          <w:iCs/>
          <w:sz w:val="24"/>
          <w:szCs w:val="24"/>
          <w:u w:val="single"/>
        </w:rPr>
        <w:t>at all OLCI channels</w:t>
      </w:r>
      <w:r w:rsidRPr="00F95890">
        <w:rPr>
          <w:rFonts w:ascii="Times New Roman" w:hAnsi="Times New Roman"/>
          <w:sz w:val="24"/>
          <w:szCs w:val="24"/>
        </w:rPr>
        <w:t xml:space="preserve"> must be performed. We can no longer assume that pollutants and other effects have small influence on OLCI reflectance above 865nm. Here, we use the transcendent Eq. (10) </w:t>
      </w:r>
      <w:r w:rsidR="00B24CA1">
        <w:rPr>
          <w:rFonts w:ascii="Times New Roman" w:hAnsi="Times New Roman"/>
          <w:sz w:val="24"/>
          <w:szCs w:val="24"/>
        </w:rPr>
        <w:t xml:space="preserve">to </w:t>
      </w:r>
      <w:r w:rsidRPr="00F95890">
        <w:rPr>
          <w:rFonts w:ascii="Times New Roman" w:hAnsi="Times New Roman"/>
          <w:sz w:val="24"/>
          <w:szCs w:val="24"/>
        </w:rPr>
        <w:t xml:space="preserve">account for gaseous absorption and light scattering by aerosol for all OLCI channels. We have found that such an approach produces good results outside oxygen and water vapor absorption </w:t>
      </w:r>
      <w:r w:rsidR="00B24CA1">
        <w:rPr>
          <w:rFonts w:ascii="Times New Roman" w:hAnsi="Times New Roman"/>
          <w:sz w:val="24"/>
          <w:szCs w:val="24"/>
        </w:rPr>
        <w:t>bands</w:t>
      </w:r>
      <w:r w:rsidRPr="00F95890">
        <w:rPr>
          <w:rFonts w:ascii="Times New Roman" w:hAnsi="Times New Roman"/>
          <w:sz w:val="24"/>
          <w:szCs w:val="24"/>
        </w:rPr>
        <w:t>. Therefore, the albedo inside O2 and water vapor absorption bands is derived using the linear interpolation of results for neighboring channels.</w:t>
      </w:r>
    </w:p>
    <w:p w14:paraId="38A7BBF6" w14:textId="77777777" w:rsidR="00E86E84" w:rsidRPr="00E86E84" w:rsidRDefault="00E86E84" w:rsidP="00E86E84">
      <w:pPr>
        <w:rPr>
          <w:rFonts w:ascii="Times New Roman" w:hAnsi="Times New Roman"/>
          <w:sz w:val="24"/>
          <w:szCs w:val="24"/>
        </w:rPr>
      </w:pPr>
    </w:p>
    <w:p w14:paraId="625827E3" w14:textId="6B62A566" w:rsidR="00B76E32" w:rsidRDefault="0065694C" w:rsidP="008461CF">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3</w:t>
      </w:r>
      <w:r w:rsidR="00877800" w:rsidRPr="008461CF">
        <w:rPr>
          <w:rFonts w:ascii="Times New Roman" w:hAnsi="Times New Roman"/>
          <w:b/>
          <w:color w:val="1F497D"/>
          <w:sz w:val="24"/>
          <w:szCs w:val="24"/>
          <w:lang w:val="en-GB"/>
        </w:rPr>
        <w:t>.</w:t>
      </w:r>
      <w:r w:rsidR="00B24CA1">
        <w:rPr>
          <w:rFonts w:ascii="Times New Roman" w:hAnsi="Times New Roman"/>
          <w:b/>
          <w:color w:val="1F497D"/>
          <w:sz w:val="24"/>
          <w:szCs w:val="24"/>
          <w:lang w:val="en-GB"/>
        </w:rPr>
        <w:t>2</w:t>
      </w:r>
      <w:r w:rsidR="00877800" w:rsidRPr="008461CF">
        <w:rPr>
          <w:rFonts w:ascii="Times New Roman" w:hAnsi="Times New Roman"/>
          <w:b/>
          <w:color w:val="1F497D"/>
          <w:sz w:val="24"/>
          <w:szCs w:val="24"/>
          <w:lang w:val="en-GB"/>
        </w:rPr>
        <w:t xml:space="preserve"> </w:t>
      </w:r>
      <w:r w:rsidR="00B24CA1">
        <w:rPr>
          <w:rFonts w:ascii="Times New Roman" w:hAnsi="Times New Roman"/>
          <w:b/>
          <w:color w:val="1F497D"/>
          <w:sz w:val="24"/>
          <w:szCs w:val="24"/>
          <w:lang w:val="en-GB"/>
        </w:rPr>
        <w:t>Details of r</w:t>
      </w:r>
      <w:r w:rsidR="00134346">
        <w:rPr>
          <w:rFonts w:ascii="Times New Roman" w:hAnsi="Times New Roman"/>
          <w:b/>
          <w:color w:val="1F497D"/>
          <w:sz w:val="24"/>
          <w:szCs w:val="24"/>
          <w:lang w:val="en-GB"/>
        </w:rPr>
        <w:t>etrievals for the clean snow case</w:t>
      </w:r>
    </w:p>
    <w:p w14:paraId="73651B2D" w14:textId="788DD8FA" w:rsidR="0069714F" w:rsidRPr="008461CF" w:rsidRDefault="0069714F" w:rsidP="0069714F">
      <w:pPr>
        <w:spacing w:line="360" w:lineRule="auto"/>
        <w:jc w:val="both"/>
        <w:rPr>
          <w:rFonts w:ascii="Times New Roman" w:hAnsi="Times New Roman"/>
          <w:sz w:val="24"/>
          <w:szCs w:val="24"/>
        </w:rPr>
      </w:pPr>
      <w:r w:rsidRPr="008461CF">
        <w:rPr>
          <w:rFonts w:ascii="Times New Roman" w:hAnsi="Times New Roman"/>
          <w:color w:val="000000"/>
          <w:sz w:val="24"/>
          <w:szCs w:val="24"/>
          <w:lang w:val="en-GB"/>
        </w:rPr>
        <w:t xml:space="preserve">The following relationship (Kokhanovsky et al., 2018) is used to retrieve the snow spherical albedo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color w:val="000000"/>
          <w:sz w:val="24"/>
          <w:szCs w:val="24"/>
          <w:lang w:val="en-GB"/>
        </w:rPr>
        <w:t xml:space="preserve"> </w:t>
      </w:r>
      <w:r w:rsidRPr="008461CF">
        <w:rPr>
          <w:rFonts w:ascii="Times New Roman" w:hAnsi="Times New Roman"/>
          <w:color w:val="000000"/>
          <w:sz w:val="24"/>
          <w:szCs w:val="24"/>
          <w:lang w:val="en-GB"/>
        </w:rPr>
        <w:t xml:space="preserve">(see Appendix 1 for the definition) from the </w:t>
      </w:r>
      <w:r>
        <w:rPr>
          <w:rFonts w:ascii="Times New Roman" w:hAnsi="Times New Roman"/>
          <w:color w:val="000000"/>
          <w:sz w:val="24"/>
          <w:szCs w:val="24"/>
          <w:lang w:val="en-GB"/>
        </w:rPr>
        <w:t>OLCI</w:t>
      </w:r>
      <w:r w:rsidRPr="008461CF">
        <w:rPr>
          <w:rFonts w:ascii="Times New Roman" w:hAnsi="Times New Roman"/>
          <w:color w:val="000000"/>
          <w:sz w:val="24"/>
          <w:szCs w:val="24"/>
          <w:lang w:val="en-GB"/>
        </w:rPr>
        <w:t xml:space="preserve"> reflectance:</w:t>
      </w:r>
    </w:p>
    <w:p w14:paraId="08D07C65" w14:textId="1BFBF7B6" w:rsidR="0069714F" w:rsidRPr="008461CF" w:rsidRDefault="00584230" w:rsidP="0069714F">
      <w:pPr>
        <w:spacing w:line="360" w:lineRule="auto"/>
        <w:jc w:val="right"/>
        <w:rPr>
          <w:rFonts w:ascii="Times New Roman" w:hAnsi="Times New Roman"/>
          <w:sz w:val="24"/>
          <w:szCs w:val="24"/>
        </w:rPr>
      </w:pPr>
      <m:oMath>
        <m:r>
          <w:rPr>
            <w:rFonts w:ascii="Cambria Math" w:hAnsi="Cambria Math"/>
            <w:sz w:val="24"/>
            <w:szCs w:val="24"/>
          </w:rPr>
          <m:t>R=</m:t>
        </m:r>
        <w:bookmarkStart w:id="27" w:name="_Hlk8024381"/>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w:bookmarkEnd w:id="27"/>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x</m:t>
            </m:r>
          </m:sup>
        </m:sSubSup>
        <m:r>
          <w:rPr>
            <w:rFonts w:ascii="Cambria Math" w:hAnsi="Cambria Math"/>
            <w:sz w:val="24"/>
            <w:szCs w:val="24"/>
          </w:rPr>
          <m:t xml:space="preserve">,                                                                       </m:t>
        </m:r>
      </m:oMath>
      <w:r w:rsidR="0069714F" w:rsidRPr="008461CF">
        <w:rPr>
          <w:rFonts w:ascii="Times New Roman" w:hAnsi="Times New Roman"/>
          <w:color w:val="000000"/>
          <w:sz w:val="24"/>
          <w:szCs w:val="24"/>
          <w:lang w:val="en-GB"/>
        </w:rPr>
        <w:t>(1)</w:t>
      </w:r>
    </w:p>
    <w:p w14:paraId="4140E9A9" w14:textId="77777777" w:rsidR="0069714F" w:rsidRPr="008461CF" w:rsidRDefault="0069714F" w:rsidP="0069714F">
      <w:pPr>
        <w:spacing w:line="360" w:lineRule="auto"/>
        <w:rPr>
          <w:rFonts w:ascii="Times New Roman" w:hAnsi="Times New Roman"/>
          <w:color w:val="000000"/>
          <w:sz w:val="24"/>
          <w:szCs w:val="24"/>
          <w:lang w:val="en-GB"/>
        </w:rPr>
      </w:pPr>
      <w:r w:rsidRPr="008461CF">
        <w:rPr>
          <w:rFonts w:ascii="Times New Roman" w:hAnsi="Times New Roman"/>
          <w:color w:val="000000"/>
          <w:sz w:val="24"/>
          <w:szCs w:val="24"/>
          <w:lang w:val="en-GB"/>
        </w:rPr>
        <w:t>where</w:t>
      </w:r>
    </w:p>
    <w:p w14:paraId="7250D05C" w14:textId="627A40B2" w:rsidR="0069714F" w:rsidRPr="008461CF" w:rsidRDefault="005B2380" w:rsidP="005B2380">
      <w:pPr>
        <w:spacing w:line="360" w:lineRule="auto"/>
        <w:jc w:val="right"/>
        <w:rPr>
          <w:rFonts w:ascii="Times New Roman" w:hAnsi="Times New Roman"/>
          <w:sz w:val="24"/>
          <w:szCs w:val="24"/>
        </w:rPr>
      </w:pPr>
      <m:oMath>
        <m:r>
          <w:rPr>
            <w:rFonts w:ascii="Cambria Math" w:hAnsi="Times New Roman"/>
            <w:sz w:val="24"/>
            <w:szCs w:val="24"/>
          </w:rPr>
          <m:t>x=</m:t>
        </m:r>
        <m:f>
          <m:fPr>
            <m:ctrlPr>
              <w:rPr>
                <w:rFonts w:ascii="Cambria Math" w:hAnsi="Times New Roman"/>
                <w:i/>
                <w:sz w:val="24"/>
                <w:szCs w:val="24"/>
              </w:rPr>
            </m:ctrlPr>
          </m:fPr>
          <m:num>
            <m:r>
              <w:rPr>
                <w:rFonts w:ascii="Cambria Math" w:hAnsi="Times New Roman"/>
                <w:sz w:val="24"/>
                <w:szCs w:val="24"/>
              </w:rPr>
              <m:t>u</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r>
              <w:rPr>
                <w:rFonts w:ascii="Cambria Math" w:hAnsi="Times New Roman"/>
                <w:sz w:val="24"/>
                <w:szCs w:val="24"/>
              </w:rPr>
              <m:t>u</m:t>
            </m:r>
            <m:d>
              <m:dPr>
                <m:ctrlPr>
                  <w:rPr>
                    <w:rFonts w:ascii="Cambria Math" w:hAnsi="Times New Roman"/>
                    <w:i/>
                    <w:sz w:val="24"/>
                    <w:szCs w:val="24"/>
                  </w:rPr>
                </m:ctrlPr>
              </m:dPr>
              <m:e>
                <m:r>
                  <w:rPr>
                    <w:rFonts w:ascii="Cambria Math" w:hAnsi="Times New Roman"/>
                    <w:sz w:val="24"/>
                    <w:szCs w:val="24"/>
                  </w:rPr>
                  <m:t>μ</m:t>
                </m:r>
              </m:e>
            </m:d>
          </m:num>
          <m:den>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0</m:t>
                </m:r>
              </m:sub>
            </m:sSub>
            <m:ctrlPr>
              <w:rPr>
                <w:rFonts w:ascii="Cambria Math" w:hAnsi="Cambria Math"/>
                <w:i/>
                <w:sz w:val="24"/>
                <w:szCs w:val="24"/>
              </w:rPr>
            </m:ctrlPr>
          </m:den>
        </m:f>
      </m:oMath>
      <w:r w:rsidR="0069714F" w:rsidRPr="008461CF">
        <w:rPr>
          <w:rFonts w:ascii="Times New Roman" w:hAnsi="Times New Roman"/>
          <w:color w:val="000000"/>
          <w:sz w:val="24"/>
          <w:szCs w:val="24"/>
          <w:lang w:val="en-GB"/>
        </w:rPr>
        <w:t xml:space="preserve">                                                            (2)</w:t>
      </w:r>
    </w:p>
    <w:p w14:paraId="21563CB4" w14:textId="77777777" w:rsidR="0069714F" w:rsidRPr="008461CF" w:rsidRDefault="0069714F" w:rsidP="0069714F">
      <w:pPr>
        <w:spacing w:line="360" w:lineRule="auto"/>
        <w:rPr>
          <w:rFonts w:ascii="Times New Roman" w:hAnsi="Times New Roman"/>
          <w:color w:val="000000"/>
          <w:sz w:val="24"/>
          <w:szCs w:val="24"/>
          <w:lang w:val="en-GB"/>
        </w:rPr>
      </w:pPr>
      <w:r w:rsidRPr="008461CF">
        <w:rPr>
          <w:rFonts w:ascii="Times New Roman" w:hAnsi="Times New Roman"/>
          <w:color w:val="000000"/>
          <w:sz w:val="24"/>
          <w:szCs w:val="24"/>
          <w:lang w:val="en-GB"/>
        </w:rPr>
        <w:t>and we use the following approximation for the angular functions (Kokhanovsky et al., 2019)</w:t>
      </w:r>
    </w:p>
    <w:p w14:paraId="046392CC" w14:textId="277B49E2" w:rsidR="0069714F" w:rsidRPr="008461CF" w:rsidRDefault="0069714F" w:rsidP="0069714F">
      <w:pPr>
        <w:pStyle w:val="ListParagraph"/>
        <w:spacing w:line="360" w:lineRule="auto"/>
        <w:ind w:left="2880"/>
        <w:jc w:val="right"/>
        <w:rPr>
          <w:rFonts w:ascii="Times New Roman" w:hAnsi="Times New Roman"/>
          <w:sz w:val="24"/>
          <w:szCs w:val="24"/>
        </w:rPr>
      </w:pPr>
      <w:r>
        <w:rPr>
          <w:rFonts w:ascii="Times New Roman" w:hAnsi="Times New Roman"/>
          <w:sz w:val="24"/>
          <w:szCs w:val="24"/>
        </w:rPr>
        <w:t xml:space="preserve">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z</m:t>
            </m:r>
          </m:e>
        </m:d>
        <m:sSup>
          <m:sSupPr>
            <m:ctrlPr>
              <w:rPr>
                <w:rFonts w:ascii="Cambria Math" w:hAnsi="Cambria Math"/>
                <w:sz w:val="24"/>
                <w:szCs w:val="24"/>
              </w:rPr>
            </m:ctrlPr>
          </m:sSupPr>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1+2z</m:t>
                </m:r>
              </m:e>
            </m:d>
            <m:r>
              <w:rPr>
                <w:rFonts w:ascii="Cambria Math" w:hAnsi="Cambria Math"/>
                <w:sz w:val="24"/>
                <w:szCs w:val="24"/>
              </w:rPr>
              <m:t>.</m:t>
            </m:r>
          </m:e>
          <m:sup/>
        </m:sSup>
      </m:oMath>
      <w:r w:rsidRPr="008461CF">
        <w:rPr>
          <w:rFonts w:ascii="Times New Roman" w:hAnsi="Times New Roman"/>
          <w:color w:val="000000"/>
          <w:sz w:val="24"/>
          <w:szCs w:val="24"/>
          <w:lang w:val="en-GB"/>
        </w:rPr>
        <w:t xml:space="preserve">                                                 (3)</w:t>
      </w:r>
    </w:p>
    <w:p w14:paraId="7B034192" w14:textId="6A165C7F" w:rsidR="0069714F" w:rsidRPr="008461CF" w:rsidRDefault="00520DF3" w:rsidP="0069714F">
      <w:pPr>
        <w:spacing w:line="360" w:lineRule="auto"/>
        <w:jc w:val="both"/>
        <w:rPr>
          <w:rFonts w:ascii="Times New Roman" w:hAnsi="Times New Roman"/>
          <w:sz w:val="24"/>
          <w:szCs w:val="24"/>
        </w:rPr>
      </w:pPr>
      <w:r>
        <w:rPr>
          <w:rFonts w:ascii="Times New Roman" w:hAnsi="Times New Roman"/>
          <w:sz w:val="24"/>
          <w:szCs w:val="24"/>
        </w:rPr>
        <w:t>Here,</w:t>
      </w:r>
      <w:r w:rsidR="0069714F">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0069714F" w:rsidRPr="008461CF">
        <w:rPr>
          <w:rFonts w:ascii="Times New Roman" w:hAnsi="Times New Roman"/>
          <w:color w:val="000000"/>
          <w:sz w:val="24"/>
          <w:szCs w:val="24"/>
          <w:lang w:val="en-GB"/>
        </w:rPr>
        <w:t xml:space="preserve"> is the reflectance of underlying surface in assumption that there are no absorption processes in the medium under study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=1</m:t>
        </m:r>
      </m:oMath>
      <w:r w:rsidR="0069714F" w:rsidRPr="008461CF">
        <w:rPr>
          <w:rFonts w:ascii="Times New Roman" w:hAnsi="Times New Roman"/>
          <w:color w:val="000000"/>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0</m:t>
            </m:r>
          </m:sub>
        </m:sSub>
        <m:r>
          <m:rPr>
            <m:sty m:val="p"/>
          </m:rPr>
          <w:rPr>
            <w:rFonts w:ascii="Cambria Math" w:hAnsi="Cambria Math"/>
            <w:sz w:val="24"/>
            <w:szCs w:val="24"/>
          </w:rPr>
          <m:t xml:space="preserve"> i</m:t>
        </m:r>
      </m:oMath>
      <w:r w:rsidR="0069714F" w:rsidRPr="008461CF">
        <w:rPr>
          <w:rFonts w:ascii="Times New Roman" w:hAnsi="Times New Roman"/>
          <w:color w:val="000000"/>
          <w:sz w:val="24"/>
          <w:szCs w:val="24"/>
          <w:lang w:val="en-GB"/>
        </w:rPr>
        <w:t xml:space="preserve">s the cosine of the solar zenith angle, </w:t>
      </w:r>
      <m:oMath>
        <m:sSub>
          <m:sSubPr>
            <m:ctrlPr>
              <w:rPr>
                <w:rFonts w:ascii="Cambria Math" w:hAnsi="Cambria Math"/>
                <w:sz w:val="24"/>
                <w:szCs w:val="24"/>
              </w:rPr>
            </m:ctrlPr>
          </m:sSubPr>
          <m:e>
            <m:r>
              <w:rPr>
                <w:rFonts w:ascii="Cambria Math" w:hAnsi="Cambria Math"/>
                <w:sz w:val="24"/>
                <w:szCs w:val="24"/>
              </w:rPr>
              <m:t>µ</m:t>
            </m:r>
          </m:e>
          <m:sub/>
        </m:sSub>
      </m:oMath>
      <w:r w:rsidR="0069714F" w:rsidRPr="008461CF">
        <w:rPr>
          <w:rFonts w:ascii="Times New Roman" w:hAnsi="Times New Roman"/>
          <w:color w:val="000000"/>
          <w:sz w:val="24"/>
          <w:szCs w:val="24"/>
          <w:lang w:val="en-GB"/>
        </w:rPr>
        <w:t xml:space="preserve"> is the cosine of the viewing zenith angle. The relationship between the reflectance and spherical albedo given by </w:t>
      </w:r>
      <w:proofErr w:type="gramStart"/>
      <w:r w:rsidR="0069714F" w:rsidRPr="008461CF">
        <w:rPr>
          <w:rFonts w:ascii="Times New Roman" w:hAnsi="Times New Roman"/>
          <w:color w:val="000000"/>
          <w:sz w:val="24"/>
          <w:szCs w:val="24"/>
          <w:lang w:val="en-GB"/>
        </w:rPr>
        <w:t>Eq.(</w:t>
      </w:r>
      <w:proofErr w:type="gramEnd"/>
      <w:r w:rsidR="0069714F" w:rsidRPr="008461CF">
        <w:rPr>
          <w:rFonts w:ascii="Times New Roman" w:hAnsi="Times New Roman"/>
          <w:color w:val="000000"/>
          <w:sz w:val="24"/>
          <w:szCs w:val="24"/>
          <w:lang w:val="en-GB"/>
        </w:rPr>
        <w:t xml:space="preserve">1) can be derived from the asymptotic radiative transfer theory (Kokhanovsky et al., 2019). This relationship allows for the determination of spherical albedo using reflectance observations at a given observation geometry. The procedure has been verified using airborne measurements of albedo and reflectance over a bright cloud field with the spherical albedo in the range 0.8-0.95 (Kokhanovsky et al., 2007). The plane albedo (see Appendix 1)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r>
          <m:rPr>
            <m:sty m:val="p"/>
          </m:rPr>
          <w:rPr>
            <w:rFonts w:ascii="Cambria Math" w:hAnsi="Cambria Math"/>
            <w:sz w:val="24"/>
            <w:szCs w:val="24"/>
          </w:rPr>
          <m:t xml:space="preserve"> </m:t>
        </m:r>
      </m:oMath>
      <w:r w:rsidR="0069714F" w:rsidRPr="008461CF">
        <w:rPr>
          <w:rFonts w:ascii="Times New Roman" w:hAnsi="Times New Roman"/>
          <w:color w:val="000000"/>
          <w:sz w:val="24"/>
          <w:szCs w:val="24"/>
          <w:lang w:val="en-GB"/>
        </w:rPr>
        <w:t>can be easily derived from spherical albedo. Namely, it follows (Kokhanovsky et al., 2019):</w:t>
      </w:r>
    </w:p>
    <w:p w14:paraId="2EF7C953" w14:textId="10ED9ADC" w:rsidR="00D40270" w:rsidRDefault="003F1544" w:rsidP="00D40270">
      <w:pPr>
        <w:pStyle w:val="ListParagraph"/>
        <w:spacing w:line="360" w:lineRule="auto"/>
        <w:ind w:left="2880"/>
        <w:jc w:val="right"/>
        <w:rPr>
          <w:rFonts w:ascii="Times New Roman" w:hAnsi="Times New Roman"/>
          <w:color w:val="000000"/>
          <w:sz w:val="24"/>
          <w:szCs w:val="24"/>
          <w:lang w:val="en-GB"/>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sSup>
          <m:sSupPr>
            <m:ctrlPr>
              <w:rPr>
                <w:rFonts w:ascii="Cambria Math" w:hAnsi="Cambria Math"/>
                <w:sz w:val="24"/>
                <w:szCs w:val="24"/>
              </w:rPr>
            </m:ctrlPr>
          </m:sSupPr>
          <m:e>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0</m:t>
                        </m:r>
                      </m:sub>
                    </m:sSub>
                  </m:e>
                </m:d>
              </m:sup>
            </m:sSubSup>
            <m:r>
              <w:rPr>
                <w:rFonts w:ascii="Cambria Math" w:hAnsi="Cambria Math"/>
                <w:sz w:val="24"/>
                <w:szCs w:val="24"/>
              </w:rPr>
              <m:t>.</m:t>
            </m:r>
          </m:e>
          <m:sup/>
        </m:sSup>
      </m:oMath>
      <w:r w:rsidR="0069714F" w:rsidRPr="008461CF">
        <w:rPr>
          <w:rFonts w:ascii="Times New Roman" w:hAnsi="Times New Roman"/>
          <w:color w:val="000000"/>
          <w:sz w:val="24"/>
          <w:szCs w:val="24"/>
          <w:lang w:val="en-GB"/>
        </w:rPr>
        <w:t xml:space="preserve">                                                         (4)</w:t>
      </w:r>
    </w:p>
    <w:p w14:paraId="76C47D90" w14:textId="016230D3" w:rsidR="0069714F" w:rsidRPr="00D40270" w:rsidRDefault="0069714F" w:rsidP="00D40270">
      <w:pPr>
        <w:spacing w:line="360" w:lineRule="auto"/>
        <w:jc w:val="both"/>
        <w:rPr>
          <w:rFonts w:ascii="Times New Roman" w:hAnsi="Times New Roman"/>
          <w:color w:val="000000"/>
          <w:sz w:val="24"/>
          <w:szCs w:val="24"/>
          <w:lang w:val="en-GB"/>
        </w:rPr>
      </w:pPr>
      <w:r w:rsidRPr="00D40270">
        <w:rPr>
          <w:rFonts w:ascii="Times New Roman" w:hAnsi="Times New Roman"/>
          <w:position w:val="-32"/>
          <w:sz w:val="24"/>
          <w:szCs w:val="24"/>
        </w:rPr>
        <w:t>The spherical albedo  for clean snow  can be presented in the following form (Kokhanovsky et al, 2018):</w:t>
      </w:r>
    </w:p>
    <w:p w14:paraId="6B11E77C" w14:textId="47B78978" w:rsidR="0069714F" w:rsidRPr="008461CF" w:rsidRDefault="003F1544"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r>
              <w:rPr>
                <w:rFonts w:ascii="Cambria Math" w:hAnsi="Times New Roman"/>
                <w:sz w:val="24"/>
                <w:szCs w:val="24"/>
              </w:rPr>
              <m:t>α</m:t>
            </m:r>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l</m:t>
            </m:r>
          </m:e>
        </m:rad>
        <m:r>
          <w:rPr>
            <w:rFonts w:ascii="Cambria Math" w:hAnsi="Times New Roman"/>
            <w:sz w:val="24"/>
            <w:szCs w:val="24"/>
          </w:rPr>
          <m:t>),</m:t>
        </m:r>
      </m:oMath>
      <w:r w:rsidR="0069714F" w:rsidRPr="008461CF">
        <w:rPr>
          <w:rFonts w:ascii="Times New Roman" w:hAnsi="Times New Roman"/>
          <w:position w:val="-14"/>
          <w:sz w:val="24"/>
          <w:szCs w:val="24"/>
        </w:rPr>
        <w:t xml:space="preserve">   </w:t>
      </w:r>
      <w:r w:rsidR="0069714F">
        <w:rPr>
          <w:rFonts w:ascii="Times New Roman" w:hAnsi="Times New Roman"/>
          <w:position w:val="-14"/>
          <w:sz w:val="24"/>
          <w:szCs w:val="24"/>
        </w:rPr>
        <w:t xml:space="preserve">     </w:t>
      </w:r>
      <w:r w:rsidR="0069714F" w:rsidRPr="008461CF">
        <w:rPr>
          <w:rFonts w:ascii="Times New Roman" w:hAnsi="Times New Roman"/>
          <w:position w:val="-14"/>
          <w:sz w:val="24"/>
          <w:szCs w:val="24"/>
        </w:rPr>
        <w:t xml:space="preserve">                                     (</w:t>
      </w:r>
      <w:r w:rsidR="0069714F">
        <w:rPr>
          <w:rFonts w:ascii="Times New Roman" w:hAnsi="Times New Roman"/>
          <w:position w:val="-14"/>
          <w:sz w:val="24"/>
          <w:szCs w:val="24"/>
        </w:rPr>
        <w:t>5</w:t>
      </w:r>
      <w:r w:rsidR="0069714F" w:rsidRPr="008461CF">
        <w:rPr>
          <w:rFonts w:ascii="Times New Roman" w:hAnsi="Times New Roman"/>
          <w:position w:val="-14"/>
          <w:sz w:val="24"/>
          <w:szCs w:val="24"/>
        </w:rPr>
        <w:t>)</w:t>
      </w:r>
    </w:p>
    <w:p w14:paraId="3E0B13E4" w14:textId="12785DCA" w:rsidR="005B2380" w:rsidRPr="005B2380" w:rsidRDefault="0069714F" w:rsidP="005B2380">
      <w:pPr>
        <w:spacing w:line="360" w:lineRule="auto"/>
        <w:jc w:val="both"/>
        <w:rPr>
          <w:rFonts w:ascii="Times New Roman" w:hAnsi="Times New Roman"/>
          <w:sz w:val="24"/>
          <w:szCs w:val="24"/>
        </w:rPr>
      </w:pPr>
      <w:r w:rsidRPr="0069714F">
        <w:rPr>
          <w:rFonts w:ascii="Times New Roman" w:hAnsi="Times New Roman"/>
          <w:position w:val="-14"/>
          <w:sz w:val="24"/>
          <w:szCs w:val="24"/>
        </w:rPr>
        <w:t xml:space="preserve">where </w:t>
      </w:r>
      <w:r w:rsidRPr="0069714F">
        <w:rPr>
          <w:rFonts w:ascii="Times New Roman" w:hAnsi="Times New Roman"/>
          <w:i/>
          <w:position w:val="-14"/>
          <w:sz w:val="24"/>
          <w:szCs w:val="24"/>
        </w:rPr>
        <w:t xml:space="preserve">l </w:t>
      </w:r>
      <w:r w:rsidRPr="0069714F">
        <w:rPr>
          <w:rFonts w:ascii="Times New Roman" w:hAnsi="Times New Roman"/>
          <w:position w:val="-14"/>
          <w:sz w:val="24"/>
          <w:szCs w:val="24"/>
        </w:rPr>
        <w:t>is the</w:t>
      </w:r>
      <w:r w:rsidRPr="0069714F">
        <w:rPr>
          <w:rFonts w:ascii="Times New Roman" w:hAnsi="Times New Roman"/>
          <w:i/>
          <w:position w:val="-14"/>
          <w:sz w:val="24"/>
          <w:szCs w:val="24"/>
        </w:rPr>
        <w:t xml:space="preserve"> </w:t>
      </w:r>
      <w:r w:rsidRPr="0069714F">
        <w:rPr>
          <w:rFonts w:ascii="Times New Roman" w:hAnsi="Times New Roman"/>
          <w:i/>
          <w:position w:val="-14"/>
          <w:sz w:val="24"/>
          <w:szCs w:val="24"/>
          <w:u w:val="single"/>
        </w:rPr>
        <w:t xml:space="preserve">effective absorption length (EAL)  </w:t>
      </w:r>
      <w:r w:rsidRPr="0069714F">
        <w:rPr>
          <w:rFonts w:ascii="Times New Roman" w:hAnsi="Times New Roman"/>
          <w:position w:val="-14"/>
          <w:sz w:val="24"/>
          <w:szCs w:val="24"/>
        </w:rPr>
        <w:t>in snow  and α is the bulk absorption coefficient of ice</w:t>
      </w:r>
      <w:r w:rsidRPr="0069714F">
        <w:rPr>
          <w:rFonts w:ascii="Times New Roman" w:hAnsi="Times New Roman"/>
          <w:i/>
          <w:position w:val="-14"/>
          <w:sz w:val="24"/>
          <w:szCs w:val="24"/>
        </w:rPr>
        <w:t xml:space="preserve">. </w:t>
      </w:r>
      <w:r w:rsidR="005B2380">
        <w:rPr>
          <w:rFonts w:ascii="Times New Roman" w:hAnsi="Times New Roman"/>
          <w:i/>
          <w:position w:val="-14"/>
          <w:sz w:val="24"/>
          <w:szCs w:val="24"/>
        </w:rPr>
        <w:t xml:space="preserve"> </w:t>
      </w:r>
      <w:r w:rsidR="005B2380" w:rsidRPr="005B2380">
        <w:rPr>
          <w:rFonts w:ascii="Times New Roman" w:hAnsi="Times New Roman"/>
          <w:position w:val="-14"/>
          <w:sz w:val="24"/>
          <w:szCs w:val="24"/>
        </w:rPr>
        <w:t>The</w:t>
      </w:r>
      <w:r w:rsidR="005B2380">
        <w:rPr>
          <w:rFonts w:ascii="Times New Roman" w:hAnsi="Times New Roman"/>
          <w:i/>
          <w:position w:val="-14"/>
          <w:sz w:val="24"/>
          <w:szCs w:val="24"/>
        </w:rPr>
        <w:t xml:space="preserve"> </w:t>
      </w:r>
      <w:r w:rsidRPr="0069714F">
        <w:rPr>
          <w:rFonts w:ascii="Times New Roman" w:hAnsi="Times New Roman"/>
          <w:position w:val="-14"/>
          <w:sz w:val="24"/>
          <w:szCs w:val="24"/>
        </w:rPr>
        <w:t xml:space="preserve">EAL </w:t>
      </w:r>
      <w:r w:rsidRPr="005B2380">
        <w:rPr>
          <w:rFonts w:ascii="Times New Roman" w:hAnsi="Times New Roman"/>
          <w:i/>
          <w:position w:val="-14"/>
          <w:sz w:val="24"/>
          <w:szCs w:val="24"/>
          <w:u w:val="single"/>
        </w:rPr>
        <w:t>does not depend</w:t>
      </w:r>
      <w:r w:rsidRPr="0069714F">
        <w:rPr>
          <w:rFonts w:ascii="Times New Roman" w:hAnsi="Times New Roman"/>
          <w:position w:val="-14"/>
          <w:sz w:val="24"/>
          <w:szCs w:val="24"/>
        </w:rPr>
        <w:t xml:space="preserve"> on the wavelength in the OLCI spectral range as demonstrated by Kokhanovsky et al. (2018)</w:t>
      </w:r>
      <w:r>
        <w:rPr>
          <w:rFonts w:ascii="Times New Roman" w:hAnsi="Times New Roman"/>
          <w:position w:val="-14"/>
          <w:sz w:val="24"/>
          <w:szCs w:val="24"/>
        </w:rPr>
        <w:t>. The same is true</w:t>
      </w:r>
      <w:r w:rsidRPr="0069714F">
        <w:rPr>
          <w:rFonts w:ascii="Times New Roman" w:hAnsi="Times New Roman"/>
          <w:sz w:val="24"/>
          <w:szCs w:val="24"/>
        </w:rPr>
        <w:t xml:space="preserve"> </w:t>
      </w:r>
      <w:r>
        <w:rPr>
          <w:rFonts w:ascii="Times New Roman" w:hAnsi="Times New Roman"/>
          <w:position w:val="-14"/>
          <w:sz w:val="24"/>
          <w:szCs w:val="24"/>
        </w:rPr>
        <w:t xml:space="preserve">for the reflectance of </w:t>
      </w:r>
      <w:proofErr w:type="spellStart"/>
      <w:r>
        <w:rPr>
          <w:rFonts w:ascii="Times New Roman" w:hAnsi="Times New Roman"/>
          <w:position w:val="-14"/>
          <w:sz w:val="24"/>
          <w:szCs w:val="24"/>
        </w:rPr>
        <w:t>nona</w:t>
      </w:r>
      <w:r w:rsidR="005B2380">
        <w:rPr>
          <w:rFonts w:ascii="Times New Roman" w:hAnsi="Times New Roman"/>
          <w:position w:val="-14"/>
          <w:sz w:val="24"/>
          <w:szCs w:val="24"/>
        </w:rPr>
        <w:t>bsorbing</w:t>
      </w:r>
      <w:proofErr w:type="spellEnd"/>
      <w:r w:rsidR="005B2380">
        <w:rPr>
          <w:rFonts w:ascii="Times New Roman" w:hAnsi="Times New Roman"/>
          <w:position w:val="-14"/>
          <w:sz w:val="24"/>
          <w:szCs w:val="24"/>
        </w:rPr>
        <w:t xml:space="preserve"> </w:t>
      </w:r>
      <w:r w:rsidR="00AF6525">
        <w:rPr>
          <w:rFonts w:ascii="Times New Roman" w:hAnsi="Times New Roman"/>
          <w:position w:val="-14"/>
          <w:sz w:val="24"/>
          <w:szCs w:val="24"/>
        </w:rPr>
        <w:t xml:space="preserve">snow </w:t>
      </w:r>
      <w:r w:rsidR="005B2380">
        <w:rPr>
          <w:rFonts w:ascii="Times New Roman" w:hAnsi="Times New Roman"/>
          <w:position w:val="-14"/>
          <w:sz w:val="24"/>
          <w:szCs w:val="24"/>
        </w:rPr>
        <w:t>lay</w:t>
      </w:r>
      <w:r w:rsidR="00AF6525">
        <w:rPr>
          <w:rFonts w:ascii="Times New Roman" w:hAnsi="Times New Roman"/>
          <w:position w:val="-14"/>
          <w:sz w:val="24"/>
          <w:szCs w:val="24"/>
        </w:rPr>
        <w:t>er</w:t>
      </w:r>
      <w:r w:rsidR="005B2380">
        <w:rPr>
          <w:rFonts w:ascii="Times New Roman" w:hAnsi="Times New Roman"/>
          <w:position w:val="-14"/>
          <w:sz w:val="24"/>
          <w:szCs w:val="24"/>
        </w:rPr>
        <w:t xml:space="preserve">. Therefore, we can derive both parameters in Eq. (1)  </w:t>
      </w:r>
      <w:r w:rsidRPr="0069714F">
        <w:rPr>
          <w:rFonts w:ascii="Times New Roman" w:hAnsi="Times New Roman"/>
          <w:position w:val="-14"/>
          <w:sz w:val="24"/>
          <w:szCs w:val="24"/>
        </w:rPr>
        <w:t>from</w:t>
      </w:r>
      <w:r w:rsidR="005B2380">
        <w:rPr>
          <w:rFonts w:ascii="Times New Roman" w:hAnsi="Times New Roman"/>
          <w:position w:val="-14"/>
          <w:sz w:val="24"/>
          <w:szCs w:val="24"/>
        </w:rPr>
        <w:t xml:space="preserve"> OLCI </w:t>
      </w:r>
      <w:r w:rsidRPr="0069714F">
        <w:rPr>
          <w:rFonts w:ascii="Times New Roman" w:hAnsi="Times New Roman"/>
          <w:position w:val="-14"/>
          <w:sz w:val="24"/>
          <w:szCs w:val="24"/>
        </w:rPr>
        <w:t xml:space="preserve"> single view spectral reflectance measurements</w:t>
      </w:r>
      <w:r w:rsidR="005B2380">
        <w:rPr>
          <w:rFonts w:ascii="Times New Roman" w:hAnsi="Times New Roman"/>
          <w:position w:val="-14"/>
          <w:sz w:val="24"/>
          <w:szCs w:val="24"/>
        </w:rPr>
        <w:t xml:space="preserve"> (see also Eq. (5))</w:t>
      </w:r>
      <w:r w:rsidRPr="0069714F">
        <w:rPr>
          <w:rFonts w:ascii="Times New Roman" w:hAnsi="Times New Roman"/>
          <w:i/>
          <w:position w:val="-14"/>
          <w:sz w:val="24"/>
          <w:szCs w:val="24"/>
        </w:rPr>
        <w:t>.</w:t>
      </w:r>
      <w:r w:rsidR="005B2380">
        <w:rPr>
          <w:rFonts w:ascii="Times New Roman" w:hAnsi="Times New Roman"/>
          <w:position w:val="-14"/>
          <w:sz w:val="24"/>
          <w:szCs w:val="24"/>
        </w:rPr>
        <w:t xml:space="preserve"> Namely, it follows from dual-wavelength measurements (Kokhanovsky et al., 2018):</w:t>
      </w:r>
    </w:p>
    <w:p w14:paraId="53928530" w14:textId="42D69B28" w:rsidR="0069714F" w:rsidRPr="008461CF" w:rsidRDefault="003F1544" w:rsidP="0069714F">
      <w:pPr>
        <w:suppressAutoHyphens w:val="0"/>
        <w:spacing w:line="360" w:lineRule="auto"/>
        <w:jc w:val="right"/>
        <w:textAlignment w:val="auto"/>
        <w:rPr>
          <w:rFonts w:ascii="Times New Roman" w:hAnsi="Times New Roman"/>
          <w:sz w:val="24"/>
          <w:szCs w:val="24"/>
        </w:rPr>
      </w:pPr>
      <w:r>
        <w:rPr>
          <w:rFonts w:ascii="Times New Roman" w:hAnsi="Times New Roman"/>
          <w:sz w:val="24"/>
          <w:szCs w:val="24"/>
        </w:rPr>
        <w:object w:dxaOrig="1440" w:dyaOrig="1440" w14:anchorId="23D9F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7" o:spid="_x0000_s1136" type="#_x0000_t75" style="position:absolute;left:0;text-align:left;margin-left:152.4pt;margin-top:2.35pt;width:160pt;height:38pt;z-index:251667456;visibility:visible">
            <v:imagedata r:id="rId11" o:title=""/>
          </v:shape>
          <o:OLEObject Type="Embed" ProgID="Equation.DSMT4" ShapeID="Object 17" DrawAspect="Content" ObjectID="_1648785541" r:id="rId12"/>
        </w:object>
      </w:r>
      <w:r w:rsidR="0069714F" w:rsidRPr="008461CF">
        <w:rPr>
          <w:rFonts w:ascii="Times New Roman" w:hAnsi="Times New Roman"/>
          <w:position w:val="-32"/>
          <w:sz w:val="24"/>
          <w:szCs w:val="24"/>
        </w:rPr>
        <w:t xml:space="preserve">                                    (</w:t>
      </w:r>
      <w:r w:rsidR="005B2380">
        <w:rPr>
          <w:rFonts w:ascii="Times New Roman" w:hAnsi="Times New Roman"/>
          <w:position w:val="-32"/>
          <w:sz w:val="24"/>
          <w:szCs w:val="24"/>
        </w:rPr>
        <w:t>6</w:t>
      </w:r>
      <w:r w:rsidR="0069714F" w:rsidRPr="008461CF">
        <w:rPr>
          <w:rFonts w:ascii="Times New Roman" w:hAnsi="Times New Roman"/>
          <w:position w:val="-32"/>
          <w:sz w:val="24"/>
          <w:szCs w:val="24"/>
        </w:rPr>
        <w:t>)</w:t>
      </w:r>
    </w:p>
    <w:p w14:paraId="41C96F01" w14:textId="77777777" w:rsidR="00AC0AA9" w:rsidRPr="00AC0AA9" w:rsidRDefault="005B2380" w:rsidP="005B2380">
      <w:pPr>
        <w:suppressAutoHyphens w:val="0"/>
        <w:spacing w:line="360" w:lineRule="auto"/>
        <w:jc w:val="both"/>
        <w:textAlignment w:val="auto"/>
        <w:rPr>
          <w:rFonts w:ascii="Times New Roman" w:hAnsi="Times New Roman"/>
          <w:sz w:val="24"/>
          <w:szCs w:val="24"/>
        </w:rPr>
      </w:pPr>
      <m:oMathPara>
        <m:oMathParaPr>
          <m:jc m:val="left"/>
        </m:oMathParaPr>
        <m:oMath>
          <m:r>
            <m:rPr>
              <m:nor/>
            </m:rPr>
            <w:rPr>
              <w:rFonts w:ascii="Cambria Math" w:hAnsi="Times New Roman"/>
              <w:sz w:val="24"/>
              <w:szCs w:val="24"/>
            </w:rPr>
            <m:t>where</m:t>
          </m:r>
        </m:oMath>
      </m:oMathPara>
    </w:p>
    <w:p w14:paraId="370C6079" w14:textId="13B2B28D" w:rsidR="0069714F" w:rsidRPr="008461CF" w:rsidRDefault="005B2380" w:rsidP="00AC0AA9">
      <w:pPr>
        <w:suppressAutoHyphens w:val="0"/>
        <w:spacing w:line="360" w:lineRule="auto"/>
        <w:jc w:val="right"/>
        <w:textAlignment w:val="auto"/>
        <w:rPr>
          <w:rFonts w:ascii="Times New Roman" w:hAnsi="Times New Roman"/>
          <w:sz w:val="24"/>
          <w:szCs w:val="24"/>
        </w:rPr>
      </w:pPr>
      <m:oMath>
        <m:r>
          <w:rPr>
            <w:rFonts w:ascii="Cambria Math" w:hAnsi="Times New Roman"/>
            <w:sz w:val="24"/>
            <w:szCs w:val="24"/>
          </w:rPr>
          <m:t>ε</m:t>
        </m:r>
        <m:r>
          <m:rPr>
            <m:sty m:val="p"/>
          </m:rPr>
          <w:rPr>
            <w:rFonts w:ascii="Cambria Math" w:hAnsi="Times New Roman"/>
            <w:sz w:val="24"/>
            <w:szCs w:val="24"/>
          </w:rPr>
          <m:t>=(1</m:t>
        </m:r>
        <m:r>
          <m:rPr>
            <m:sty m:val="p"/>
          </m:rPr>
          <w:rPr>
            <w:rFonts w:ascii="Cambria Math" w:hAnsi="Times New Roman"/>
            <w:sz w:val="24"/>
            <w:szCs w:val="24"/>
          </w:rPr>
          <m:t>-</m:t>
        </m:r>
        <m:rad>
          <m:radPr>
            <m:degHide m:val="1"/>
            <m:ctrlPr>
              <w:rPr>
                <w:rFonts w:ascii="Cambria Math" w:hAnsi="Times New Roman"/>
                <w:i/>
                <w:sz w:val="24"/>
                <w:szCs w:val="24"/>
              </w:rPr>
            </m:ctrlPr>
          </m:radPr>
          <m:deg/>
          <m:e>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1</m:t>
                    </m:r>
                  </m:sub>
                </m:sSub>
              </m:num>
              <m:den>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2</m:t>
                    </m:r>
                  </m:sub>
                </m:sSub>
              </m:den>
            </m:f>
            <m:ctrlPr>
              <w:rPr>
                <w:rFonts w:ascii="Cambria Math" w:hAnsi="Cambria Math"/>
                <w:i/>
                <w:sz w:val="24"/>
                <w:szCs w:val="24"/>
              </w:rPr>
            </m:ctrlPr>
          </m:e>
        </m:rad>
        <m:sSup>
          <m:sSupPr>
            <m:ctrlPr>
              <w:rPr>
                <w:rFonts w:ascii="Cambria Math" w:hAnsi="Times New Roman"/>
                <w:i/>
                <w:sz w:val="24"/>
                <w:szCs w:val="24"/>
              </w:rPr>
            </m:ctrlPr>
          </m:sSupPr>
          <m:e>
            <m:r>
              <w:rPr>
                <w:rFonts w:ascii="Cambria Math" w:hAnsi="Times New Roman"/>
                <w:sz w:val="24"/>
                <w:szCs w:val="24"/>
              </w:rPr>
              <m:t>)</m:t>
            </m:r>
          </m:e>
          <m:sup>
            <m:r>
              <w:rPr>
                <w:rFonts w:ascii="Cambria Math" w:hAnsi="Times New Roman"/>
                <w:sz w:val="24"/>
                <w:szCs w:val="24"/>
              </w:rPr>
              <m:t>-</m:t>
            </m:r>
            <m:r>
              <w:rPr>
                <w:rFonts w:ascii="Cambria Math" w:hAnsi="Times New Roman"/>
                <w:sz w:val="24"/>
                <w:szCs w:val="24"/>
              </w:rPr>
              <m:t>1</m:t>
            </m:r>
          </m:sup>
        </m:sSup>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1</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4πχ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e>
            </m:d>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den>
        </m:f>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2</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4πχ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e>
            </m:d>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den>
        </m:f>
        <m:r>
          <w:rPr>
            <w:rFonts w:ascii="Cambria Math" w:hAnsi="Times New Roman"/>
            <w:sz w:val="24"/>
            <w:szCs w:val="24"/>
          </w:rPr>
          <m:t>.</m:t>
        </m:r>
      </m:oMath>
      <w:r w:rsidR="00AC0AA9">
        <w:rPr>
          <w:rFonts w:ascii="Times New Roman" w:hAnsi="Times New Roman"/>
          <w:sz w:val="24"/>
          <w:szCs w:val="24"/>
        </w:rPr>
        <w:t xml:space="preserve">                              (7)</w:t>
      </w:r>
    </w:p>
    <w:p w14:paraId="6829D875" w14:textId="06394C59" w:rsidR="00AC0AA9" w:rsidRPr="00AC0AA9" w:rsidRDefault="005B2380" w:rsidP="00D94550">
      <w:pPr>
        <w:spacing w:line="360" w:lineRule="auto"/>
        <w:jc w:val="both"/>
        <w:rPr>
          <w:rFonts w:ascii="Times New Roman" w:hAnsi="Times New Roman"/>
          <w:sz w:val="24"/>
          <w:szCs w:val="24"/>
        </w:rPr>
      </w:pPr>
      <w:bookmarkStart w:id="28" w:name="_Hlk8023960"/>
      <w:r>
        <w:rPr>
          <w:rFonts w:ascii="Times New Roman" w:hAnsi="Times New Roman"/>
          <w:position w:val="-32"/>
          <w:sz w:val="24"/>
          <w:szCs w:val="24"/>
        </w:rPr>
        <w:t xml:space="preserve">The values of </w:t>
      </w:r>
      <m:oMath>
        <m:r>
          <w:rPr>
            <w:rFonts w:ascii="Cambria Math" w:hAnsi="Cambria Math"/>
            <w:position w:val="-32"/>
            <w:sz w:val="24"/>
            <w:szCs w:val="24"/>
          </w:rPr>
          <m:t xml:space="preserve"> </m:t>
        </m:r>
        <m:r>
          <w:rPr>
            <w:rFonts w:ascii="Cambria Math" w:hAnsi="Times New Roman"/>
            <w:sz w:val="24"/>
            <w:szCs w:val="24"/>
          </w:rPr>
          <m:t>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e>
        </m:d>
        <m:r>
          <w:rPr>
            <w:rFonts w:ascii="Cambria Math" w:hAnsi="Cambria Math"/>
            <w:sz w:val="24"/>
            <w:szCs w:val="24"/>
          </w:rPr>
          <m:t xml:space="preserve"> </m:t>
        </m:r>
      </m:oMath>
      <w:r>
        <w:rPr>
          <w:rFonts w:ascii="Times New Roman" w:hAnsi="Times New Roman"/>
          <w:position w:val="-32"/>
          <w:sz w:val="24"/>
          <w:szCs w:val="24"/>
        </w:rPr>
        <w:t>an</w:t>
      </w:r>
      <w:r w:rsidR="00AC0AA9">
        <w:rPr>
          <w:rFonts w:ascii="Times New Roman" w:hAnsi="Times New Roman"/>
          <w:position w:val="-32"/>
          <w:sz w:val="24"/>
          <w:szCs w:val="24"/>
        </w:rPr>
        <w:t>d</w:t>
      </w:r>
      <w:r w:rsidR="002B0E2B">
        <w:rPr>
          <w:rFonts w:ascii="Times New Roman" w:hAnsi="Times New Roman"/>
          <w:position w:val="-32"/>
          <w:sz w:val="24"/>
          <w:szCs w:val="24"/>
        </w:rPr>
        <w:t xml:space="preserve"> </w:t>
      </w:r>
      <m:oMath>
        <m:r>
          <w:rPr>
            <w:rFonts w:ascii="Cambria Math" w:hAnsi="Cambria Math"/>
            <w:position w:val="-32"/>
            <w:sz w:val="24"/>
            <w:szCs w:val="24"/>
          </w:rPr>
          <m:t xml:space="preserve"> </m:t>
        </m:r>
        <m:r>
          <w:rPr>
            <w:rFonts w:ascii="Cambria Math" w:hAnsi="Times New Roman"/>
            <w:sz w:val="24"/>
            <w:szCs w:val="24"/>
          </w:rPr>
          <m:t>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e>
        </m:d>
      </m:oMath>
      <w:r w:rsidR="002B0E2B">
        <w:rPr>
          <w:rFonts w:ascii="Times New Roman" w:hAnsi="Times New Roman"/>
          <w:position w:val="-32"/>
          <w:sz w:val="24"/>
          <w:szCs w:val="24"/>
        </w:rPr>
        <w:t xml:space="preserve"> are equal to the imaginary part</w:t>
      </w:r>
      <w:r w:rsidR="004E7EE0">
        <w:rPr>
          <w:rFonts w:ascii="Times New Roman" w:hAnsi="Times New Roman"/>
          <w:position w:val="-32"/>
          <w:sz w:val="24"/>
          <w:szCs w:val="24"/>
        </w:rPr>
        <w:t>s</w:t>
      </w:r>
      <w:r w:rsidR="002B0E2B">
        <w:rPr>
          <w:rFonts w:ascii="Times New Roman" w:hAnsi="Times New Roman"/>
          <w:position w:val="-32"/>
          <w:sz w:val="24"/>
          <w:szCs w:val="24"/>
        </w:rPr>
        <w:t xml:space="preserve"> of ice refractive index</w:t>
      </w:r>
      <w:r w:rsidR="00AC0AA9">
        <w:rPr>
          <w:rFonts w:ascii="Times New Roman" w:hAnsi="Times New Roman"/>
          <w:position w:val="-32"/>
          <w:sz w:val="24"/>
          <w:szCs w:val="24"/>
        </w:rPr>
        <w:t xml:space="preserve"> at the wavelengths used for the determination  of </w:t>
      </w:r>
      <m:oMath>
        <m:r>
          <w:rPr>
            <w:rFonts w:ascii="Cambria Math" w:hAnsi="Cambria Math"/>
            <w:position w:val="-32"/>
            <w:sz w:val="24"/>
            <w:szCs w:val="24"/>
          </w:rPr>
          <m:t xml:space="preserve"> </m:t>
        </m:r>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0</m:t>
            </m:r>
          </m:sub>
        </m:sSub>
      </m:oMath>
      <w:r w:rsidR="00AC0AA9">
        <w:rPr>
          <w:rFonts w:ascii="Times New Roman" w:hAnsi="Times New Roman"/>
          <w:position w:val="-32"/>
          <w:sz w:val="24"/>
          <w:szCs w:val="24"/>
        </w:rPr>
        <w:t xml:space="preserve"> and </w:t>
      </w:r>
      <w:r w:rsidR="00AC0AA9" w:rsidRPr="00AC0AA9">
        <w:rPr>
          <w:rFonts w:ascii="Times New Roman" w:hAnsi="Times New Roman"/>
          <w:i/>
          <w:position w:val="-32"/>
          <w:sz w:val="24"/>
          <w:szCs w:val="24"/>
        </w:rPr>
        <w:t>l</w:t>
      </w:r>
      <w:r w:rsidR="00AC0AA9">
        <w:rPr>
          <w:rFonts w:ascii="Times New Roman" w:hAnsi="Times New Roman"/>
          <w:position w:val="-32"/>
          <w:sz w:val="24"/>
          <w:szCs w:val="24"/>
        </w:rPr>
        <w:t xml:space="preserve">  from OLCI reflectance measurements</w:t>
      </w:r>
      <m:oMath>
        <m:sSub>
          <m:sSubPr>
            <m:ctrlPr>
              <w:rPr>
                <w:rFonts w:ascii="Cambria Math" w:hAnsi="Times New Roman"/>
                <w:i/>
                <w:sz w:val="24"/>
                <w:szCs w:val="24"/>
              </w:rPr>
            </m:ctrlPr>
          </m:sSubPr>
          <m:e>
            <m:eqArr>
              <m:eqArrPr>
                <m:ctrlPr>
                  <w:rPr>
                    <w:rFonts w:ascii="Cambria Math" w:hAnsi="Times New Roman"/>
                    <w:i/>
                    <w:sz w:val="24"/>
                    <w:szCs w:val="24"/>
                  </w:rPr>
                </m:ctrlPr>
              </m:eqArrPr>
              <m:e/>
              <m:e>
                <m:ctrlPr>
                  <w:rPr>
                    <w:rFonts w:ascii="Cambria Math" w:eastAsia="Cambria Math" w:hAnsi="Cambria Math" w:cs="Cambria Math"/>
                    <w:i/>
                    <w:sz w:val="24"/>
                    <w:szCs w:val="24"/>
                  </w:rPr>
                </m:ctrlPr>
              </m:e>
              <m:e>
                <m:r>
                  <w:rPr>
                    <w:rFonts w:ascii="Cambria Math" w:hAnsi="Times New Roman"/>
                    <w:sz w:val="24"/>
                    <w:szCs w:val="24"/>
                  </w:rPr>
                  <m:t>(R</m:t>
                </m:r>
              </m:e>
            </m:eqArr>
          </m:e>
          <m:sub>
            <m:r>
              <w:rPr>
                <w:rFonts w:ascii="Cambria Math" w:hAnsi="Times New Roman"/>
                <w:sz w:val="24"/>
                <w:szCs w:val="24"/>
              </w:rPr>
              <m:t>1</m:t>
            </m:r>
          </m:sub>
        </m:sSub>
      </m:oMath>
    </w:p>
    <w:p w14:paraId="22CF82DD" w14:textId="4780C358" w:rsidR="00AC0AA9" w:rsidRDefault="00AC0AA9" w:rsidP="00EF1021">
      <w:pPr>
        <w:spacing w:line="360" w:lineRule="auto"/>
        <w:jc w:val="both"/>
        <w:rPr>
          <w:rFonts w:ascii="Times New Roman" w:hAnsi="Times New Roman"/>
          <w:position w:val="-32"/>
          <w:sz w:val="24"/>
          <w:szCs w:val="24"/>
        </w:rPr>
      </w:pPr>
      <w:r>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oMath>
      <w:r w:rsidR="00972766">
        <w:rPr>
          <w:rFonts w:ascii="Times New Roman" w:hAnsi="Times New Roman"/>
          <w:position w:val="-32"/>
          <w:sz w:val="24"/>
          <w:szCs w:val="24"/>
        </w:rPr>
        <w:t xml:space="preserve">  </w:t>
      </w:r>
      <w:r w:rsidR="00045190">
        <w:rPr>
          <w:rFonts w:ascii="Times New Roman" w:hAnsi="Times New Roman"/>
          <w:position w:val="-32"/>
          <w:sz w:val="24"/>
          <w:szCs w:val="24"/>
        </w:rPr>
        <w:t xml:space="preserve"> </w:t>
      </w:r>
    </w:p>
    <w:p w14:paraId="39819723" w14:textId="77777777"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An important point is the selection of OLCI channels used for the retrievals. These channels must satisfy to two conditions:</w:t>
      </w:r>
    </w:p>
    <w:p w14:paraId="77CB8F7A" w14:textId="2091CC81"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 (1) The reflectance at these channels must be sensitive to the parameters of interest.</w:t>
      </w:r>
    </w:p>
    <w:p w14:paraId="224100ED" w14:textId="77777777"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 (2) These channels must be least influenced by atmospheric scattering and absorption processes. </w:t>
      </w:r>
    </w:p>
    <w:p w14:paraId="5370C60A" w14:textId="32CD3A0C"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lastRenderedPageBreak/>
        <w:t>The corresponding analysis shows that the channels located at 865 and 1020nm are the best candidates and we have used them in the retrieval process.</w:t>
      </w:r>
    </w:p>
    <w:p w14:paraId="34C7A61C" w14:textId="4DD1E8FB" w:rsidR="008342BE" w:rsidRDefault="00045190" w:rsidP="00D94550">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The derived value of </w:t>
      </w:r>
      <w:r>
        <w:rPr>
          <w:rFonts w:ascii="Times New Roman" w:hAnsi="Times New Roman"/>
          <w:i/>
          <w:position w:val="-32"/>
          <w:sz w:val="24"/>
          <w:szCs w:val="24"/>
        </w:rPr>
        <w:t>l</w:t>
      </w:r>
      <w:r>
        <w:rPr>
          <w:rFonts w:ascii="Times New Roman" w:hAnsi="Times New Roman"/>
          <w:position w:val="-32"/>
          <w:sz w:val="24"/>
          <w:szCs w:val="24"/>
        </w:rPr>
        <w:t xml:space="preserve"> can be used to determine the snow spherical/plane  albedo and also snow reflection function ( OLCI bottom of atmosphere reflectance) at any OLCI wavelength </w:t>
      </w:r>
      <w:r w:rsidR="001C33F0">
        <w:rPr>
          <w:rFonts w:ascii="Times New Roman" w:hAnsi="Times New Roman"/>
          <w:position w:val="-32"/>
          <w:sz w:val="24"/>
          <w:szCs w:val="24"/>
        </w:rPr>
        <w:t xml:space="preserve">using </w:t>
      </w:r>
      <w:proofErr w:type="spellStart"/>
      <w:r w:rsidR="001C33F0">
        <w:rPr>
          <w:rFonts w:ascii="Times New Roman" w:hAnsi="Times New Roman"/>
          <w:position w:val="-32"/>
          <w:sz w:val="24"/>
          <w:szCs w:val="24"/>
        </w:rPr>
        <w:t>Eqs</w:t>
      </w:r>
      <w:proofErr w:type="spellEnd"/>
      <w:r w:rsidR="001C33F0">
        <w:rPr>
          <w:rFonts w:ascii="Times New Roman" w:hAnsi="Times New Roman"/>
          <w:position w:val="-32"/>
          <w:sz w:val="24"/>
          <w:szCs w:val="24"/>
        </w:rPr>
        <w:t xml:space="preserve">. (1)-(5) and the imaginary part of ice refractive index </w:t>
      </w:r>
      <w:r w:rsidR="008342BE">
        <w:rPr>
          <w:rFonts w:ascii="Times New Roman" w:hAnsi="Times New Roman"/>
          <w:position w:val="-32"/>
          <w:sz w:val="24"/>
          <w:szCs w:val="24"/>
        </w:rPr>
        <w:t xml:space="preserve">at OLCI channels </w:t>
      </w:r>
      <w:r>
        <w:rPr>
          <w:rFonts w:ascii="Times New Roman" w:hAnsi="Times New Roman"/>
          <w:position w:val="-32"/>
          <w:sz w:val="24"/>
          <w:szCs w:val="24"/>
        </w:rPr>
        <w:t>(see Appendix</w:t>
      </w:r>
      <w:r w:rsidR="008342BE">
        <w:rPr>
          <w:rFonts w:ascii="Times New Roman" w:hAnsi="Times New Roman"/>
          <w:position w:val="-32"/>
          <w:sz w:val="24"/>
          <w:szCs w:val="24"/>
        </w:rPr>
        <w:t xml:space="preserve"> </w:t>
      </w:r>
      <w:r w:rsidR="00DA4593">
        <w:rPr>
          <w:rFonts w:ascii="Times New Roman" w:hAnsi="Times New Roman"/>
          <w:position w:val="-32"/>
          <w:sz w:val="24"/>
          <w:szCs w:val="24"/>
        </w:rPr>
        <w:t>2</w:t>
      </w:r>
      <w:r>
        <w:rPr>
          <w:rFonts w:ascii="Times New Roman" w:hAnsi="Times New Roman"/>
          <w:position w:val="-32"/>
          <w:sz w:val="24"/>
          <w:szCs w:val="24"/>
        </w:rPr>
        <w:t>).</w:t>
      </w:r>
      <w:r w:rsidR="008342BE">
        <w:rPr>
          <w:rFonts w:ascii="Times New Roman" w:hAnsi="Times New Roman"/>
          <w:position w:val="-32"/>
          <w:sz w:val="24"/>
          <w:szCs w:val="24"/>
        </w:rPr>
        <w:t xml:space="preserve"> The di</w:t>
      </w:r>
      <w:r w:rsidR="004E7EE0">
        <w:rPr>
          <w:rFonts w:ascii="Times New Roman" w:hAnsi="Times New Roman"/>
          <w:position w:val="-32"/>
          <w:sz w:val="24"/>
          <w:szCs w:val="24"/>
        </w:rPr>
        <w:t>a</w:t>
      </w:r>
      <w:r w:rsidR="008342BE">
        <w:rPr>
          <w:rFonts w:ascii="Times New Roman" w:hAnsi="Times New Roman"/>
          <w:position w:val="-32"/>
          <w:sz w:val="24"/>
          <w:szCs w:val="24"/>
        </w:rPr>
        <w:t xml:space="preserve">meter </w:t>
      </w:r>
      <w:r w:rsidR="008342BE" w:rsidRPr="008342BE">
        <w:rPr>
          <w:rFonts w:ascii="Times New Roman" w:hAnsi="Times New Roman"/>
          <w:i/>
          <w:position w:val="-32"/>
          <w:sz w:val="24"/>
          <w:szCs w:val="24"/>
        </w:rPr>
        <w:t>d</w:t>
      </w:r>
      <w:r w:rsidR="008342BE">
        <w:rPr>
          <w:rFonts w:ascii="Times New Roman" w:hAnsi="Times New Roman"/>
          <w:position w:val="-32"/>
          <w:sz w:val="24"/>
          <w:szCs w:val="24"/>
        </w:rPr>
        <w:t xml:space="preserve"> of ice grains in snow </w:t>
      </w:r>
      <w:r w:rsidR="00DA4593">
        <w:rPr>
          <w:rFonts w:ascii="Times New Roman" w:hAnsi="Times New Roman"/>
          <w:position w:val="-32"/>
          <w:sz w:val="24"/>
          <w:szCs w:val="24"/>
        </w:rPr>
        <w:t>is</w:t>
      </w:r>
      <w:r w:rsidR="008342BE">
        <w:rPr>
          <w:rFonts w:ascii="Times New Roman" w:hAnsi="Times New Roman"/>
          <w:position w:val="-32"/>
          <w:sz w:val="24"/>
          <w:szCs w:val="24"/>
        </w:rPr>
        <w:t xml:space="preserve"> estimated using the effective absorption length (Kokhanovsky, 2019):</w:t>
      </w:r>
    </w:p>
    <w:p w14:paraId="4F349892" w14:textId="4E63E74C" w:rsidR="00AC0AA9" w:rsidRDefault="008342BE" w:rsidP="008342BE">
      <w:pPr>
        <w:spacing w:line="360" w:lineRule="auto"/>
        <w:jc w:val="right"/>
        <w:rPr>
          <w:rFonts w:ascii="Times New Roman" w:hAnsi="Times New Roman"/>
          <w:sz w:val="24"/>
          <w:szCs w:val="24"/>
        </w:rPr>
      </w:pPr>
      <w:bookmarkStart w:id="29" w:name="_Hlk8026519"/>
      <m:oMath>
        <m:r>
          <w:rPr>
            <w:rFonts w:ascii="Cambria Math" w:hAnsi="Times New Roman"/>
            <w:sz w:val="24"/>
            <w:szCs w:val="24"/>
          </w:rPr>
          <m:t>d=Al,</m:t>
        </m:r>
      </m:oMath>
      <w:r>
        <w:rPr>
          <w:rFonts w:ascii="Times New Roman" w:hAnsi="Times New Roman"/>
          <w:sz w:val="24"/>
          <w:szCs w:val="24"/>
        </w:rPr>
        <w:t xml:space="preserve">                                                     (8)</w:t>
      </w:r>
    </w:p>
    <w:bookmarkEnd w:id="29"/>
    <w:p w14:paraId="68F8A7D3" w14:textId="546A1F22" w:rsidR="008342BE" w:rsidRDefault="008342BE" w:rsidP="008342BE">
      <w:pPr>
        <w:spacing w:line="360" w:lineRule="auto"/>
        <w:jc w:val="both"/>
        <w:rPr>
          <w:rFonts w:ascii="Times New Roman" w:hAnsi="Times New Roman"/>
          <w:sz w:val="24"/>
          <w:szCs w:val="24"/>
        </w:rPr>
      </w:pPr>
      <w:r>
        <w:rPr>
          <w:rFonts w:ascii="Times New Roman" w:hAnsi="Times New Roman"/>
          <w:sz w:val="24"/>
          <w:szCs w:val="24"/>
        </w:rPr>
        <w:t xml:space="preserve">where the parameter  </w:t>
      </w:r>
      <m:oMath>
        <m:r>
          <w:rPr>
            <w:rFonts w:ascii="Cambria Math" w:hAnsi="Cambria Math"/>
            <w:sz w:val="24"/>
            <w:szCs w:val="24"/>
          </w:rPr>
          <m:t>A</m:t>
        </m:r>
      </m:oMath>
      <w:r>
        <w:rPr>
          <w:rFonts w:ascii="Times New Roman" w:hAnsi="Times New Roman"/>
          <w:sz w:val="24"/>
          <w:szCs w:val="24"/>
        </w:rPr>
        <w:t xml:space="preserve"> depends on the type of snow/shape of grains. We assume that </w:t>
      </w:r>
      <w:r w:rsidR="00DA4593">
        <w:rPr>
          <w:rFonts w:ascii="Times New Roman" w:hAnsi="Times New Roman"/>
          <w:i/>
          <w:sz w:val="24"/>
          <w:szCs w:val="24"/>
        </w:rPr>
        <w:t>A</w:t>
      </w:r>
      <w:r w:rsidRPr="008342BE">
        <w:rPr>
          <w:rFonts w:ascii="Times New Roman" w:hAnsi="Times New Roman"/>
          <w:i/>
          <w:sz w:val="24"/>
          <w:szCs w:val="24"/>
        </w:rPr>
        <w:t>=0.06</w:t>
      </w:r>
      <w:r>
        <w:rPr>
          <w:rFonts w:ascii="Times New Roman" w:hAnsi="Times New Roman"/>
          <w:i/>
          <w:sz w:val="24"/>
          <w:szCs w:val="24"/>
        </w:rPr>
        <w:t xml:space="preserve">    </w:t>
      </w:r>
      <w:r w:rsidRPr="008342BE">
        <w:rPr>
          <w:rFonts w:ascii="Times New Roman" w:hAnsi="Times New Roman"/>
          <w:sz w:val="24"/>
          <w:szCs w:val="24"/>
        </w:rPr>
        <w:t>in the retrievals</w:t>
      </w:r>
      <w:r>
        <w:rPr>
          <w:rFonts w:ascii="Times New Roman" w:hAnsi="Times New Roman"/>
          <w:i/>
          <w:sz w:val="24"/>
          <w:szCs w:val="24"/>
        </w:rPr>
        <w:t xml:space="preserve"> </w:t>
      </w:r>
      <w:r>
        <w:rPr>
          <w:rFonts w:ascii="Times New Roman" w:hAnsi="Times New Roman"/>
          <w:sz w:val="24"/>
          <w:szCs w:val="24"/>
        </w:rPr>
        <w:t>as suggested by Kokhanovsky et al. (2019).</w:t>
      </w:r>
      <w:r w:rsidR="006F4897">
        <w:rPr>
          <w:rFonts w:ascii="Times New Roman" w:hAnsi="Times New Roman"/>
          <w:sz w:val="24"/>
          <w:szCs w:val="24"/>
        </w:rPr>
        <w:t xml:space="preserve"> The snow specific surface area </w:t>
      </w:r>
      <m:oMath>
        <m:r>
          <w:rPr>
            <w:rFonts w:ascii="Cambria Math" w:hAnsi="Cambria Math"/>
            <w:sz w:val="24"/>
            <w:szCs w:val="24"/>
          </w:rPr>
          <m:t>σ</m:t>
        </m:r>
      </m:oMath>
      <w:r w:rsidR="006F4897">
        <w:rPr>
          <w:rFonts w:ascii="Times New Roman" w:hAnsi="Times New Roman"/>
          <w:sz w:val="24"/>
          <w:szCs w:val="24"/>
        </w:rPr>
        <w:t xml:space="preserve"> is derived as</w:t>
      </w:r>
    </w:p>
    <w:p w14:paraId="1557287E" w14:textId="3579449C" w:rsidR="006F4897" w:rsidRDefault="00897041" w:rsidP="006F4897">
      <w:pPr>
        <w:spacing w:line="360" w:lineRule="auto"/>
        <w:jc w:val="right"/>
        <w:rPr>
          <w:rFonts w:ascii="Times New Roman" w:hAnsi="Times New Roman"/>
          <w:sz w:val="24"/>
          <w:szCs w:val="24"/>
        </w:rPr>
      </w:pPr>
      <m:oMath>
        <m:r>
          <w:rPr>
            <w:rFonts w:ascii="Cambria Math" w:hAnsi="Cambria Math"/>
            <w:sz w:val="24"/>
            <w:szCs w:val="24"/>
          </w:rPr>
          <m:t>σ</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d</m:t>
            </m:r>
            <m:r>
              <w:rPr>
                <w:rFonts w:ascii="Cambria Math" w:hAnsi="Cambria Math"/>
                <w:sz w:val="24"/>
                <w:szCs w:val="24"/>
              </w:rPr>
              <m:t>ρ</m:t>
            </m:r>
          </m:den>
        </m:f>
        <m:r>
          <w:rPr>
            <w:rFonts w:ascii="Cambria Math" w:hAnsi="Times New Roman"/>
            <w:sz w:val="24"/>
            <w:szCs w:val="24"/>
          </w:rPr>
          <m:t>,</m:t>
        </m:r>
      </m:oMath>
      <w:r w:rsidR="006F4897">
        <w:rPr>
          <w:rFonts w:ascii="Times New Roman" w:hAnsi="Times New Roman"/>
          <w:sz w:val="24"/>
          <w:szCs w:val="24"/>
        </w:rPr>
        <w:t xml:space="preserve">                                                     (8)</w:t>
      </w:r>
    </w:p>
    <w:p w14:paraId="0743C8E4" w14:textId="0F50CC5E" w:rsidR="006F4897" w:rsidRDefault="006F4897" w:rsidP="006F4897">
      <w:pPr>
        <w:spacing w:line="360" w:lineRule="auto"/>
        <w:jc w:val="both"/>
        <w:rPr>
          <w:rFonts w:ascii="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ρ=0.917</m:t>
        </m:r>
        <m:f>
          <m:fPr>
            <m:ctrlPr>
              <w:rPr>
                <w:rFonts w:ascii="Cambria Math" w:hAnsi="Cambria Math"/>
                <w:i/>
                <w:sz w:val="24"/>
                <w:szCs w:val="24"/>
              </w:rPr>
            </m:ctrlPr>
          </m:fPr>
          <m:num>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r w:rsidR="00BE68A5">
        <w:rPr>
          <w:rFonts w:ascii="Times New Roman" w:hAnsi="Times New Roman"/>
          <w:sz w:val="24"/>
          <w:szCs w:val="24"/>
        </w:rPr>
        <w:t xml:space="preserve"> is the bulk ice </w:t>
      </w:r>
      <w:proofErr w:type="gramStart"/>
      <w:r w:rsidR="00BE68A5">
        <w:rPr>
          <w:rFonts w:ascii="Times New Roman" w:hAnsi="Times New Roman"/>
          <w:sz w:val="24"/>
          <w:szCs w:val="24"/>
        </w:rPr>
        <w:t>density.</w:t>
      </w:r>
      <w:proofErr w:type="gramEnd"/>
      <w:r w:rsidR="00722776">
        <w:rPr>
          <w:rFonts w:ascii="Times New Roman" w:hAnsi="Times New Roman"/>
          <w:sz w:val="24"/>
          <w:szCs w:val="24"/>
        </w:rPr>
        <w:t xml:space="preserve"> The derived spectral albedo is used to calculate the broadband albedo (BBA)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 xml:space="preserve"> </m:t>
        </m:r>
      </m:oMath>
      <w:bookmarkStart w:id="30" w:name="_Hlk20745882"/>
      <w:r w:rsidR="00722776">
        <w:rPr>
          <w:rFonts w:ascii="Times New Roman" w:hAnsi="Times New Roman"/>
          <w:sz w:val="24"/>
          <w:szCs w:val="24"/>
        </w:rPr>
        <w:t>using integration as shown below:</w:t>
      </w:r>
    </w:p>
    <w:p w14:paraId="4EEDEA06" w14:textId="57E55D42" w:rsidR="00722776" w:rsidRPr="00722776" w:rsidRDefault="00722776" w:rsidP="00722776">
      <w:pPr>
        <w:suppressAutoHyphens w:val="0"/>
        <w:spacing w:line="360" w:lineRule="auto"/>
        <w:jc w:val="right"/>
        <w:textAlignment w:val="auto"/>
        <w:rPr>
          <w:rFonts w:ascii="Times New Roman" w:hAnsi="Times New Roman"/>
          <w:sz w:val="24"/>
          <w:szCs w:val="24"/>
        </w:rPr>
      </w:pPr>
      <w:r>
        <w:rPr>
          <w:rFonts w:ascii="Times New Roman" w:hAnsi="Times New Roman"/>
          <w:sz w:val="24"/>
          <w:szCs w:val="24"/>
        </w:rPr>
        <w:t xml:space="preserve">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Times New Roman"/>
            <w:sz w:val="24"/>
            <w:szCs w:val="24"/>
          </w:rPr>
          <m:t>=</m:t>
        </m:r>
        <m:f>
          <m:fPr>
            <m:ctrlPr>
              <w:rPr>
                <w:rFonts w:ascii="Cambria Math" w:eastAsia="Times New Roman" w:hAnsi="Times New Roman"/>
                <w:i/>
                <w:sz w:val="24"/>
                <w:szCs w:val="24"/>
              </w:rPr>
            </m:ctrlPr>
          </m:fPr>
          <m:num>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sSub>
                  <m:sSubPr>
                    <m:ctrlPr>
                      <w:rPr>
                        <w:rFonts w:ascii="Cambria Math" w:eastAsia="Times New Roman" w:hAnsi="Times New Roman"/>
                        <w:i/>
                        <w:sz w:val="24"/>
                        <w:szCs w:val="24"/>
                      </w:rPr>
                    </m:ctrlPr>
                  </m:sSubPr>
                  <m:e>
                    <m:r>
                      <w:rPr>
                        <w:rFonts w:ascii="Cambria Math" w:eastAsia="Times New Roman" w:hAnsi="Times New Roman"/>
                        <w:sz w:val="24"/>
                        <w:szCs w:val="24"/>
                      </w:rPr>
                      <m:t>r</m:t>
                    </m:r>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num>
          <m:den>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ctrlPr>
              <w:rPr>
                <w:rFonts w:ascii="Cambria Math" w:eastAsia="Times New Roman" w:hAnsi="Cambria Math"/>
                <w:i/>
                <w:sz w:val="24"/>
                <w:szCs w:val="24"/>
              </w:rPr>
            </m:ctrlPr>
          </m:den>
        </m:f>
        <m:r>
          <w:rPr>
            <w:rFonts w:ascii="Cambria Math" w:eastAsia="Times New Roman" w:hAnsi="Times New Roman"/>
            <w:sz w:val="24"/>
            <w:szCs w:val="24"/>
          </w:rPr>
          <m:t xml:space="preserve">.                                                      </m:t>
        </m:r>
        <m:d>
          <m:dPr>
            <m:ctrlPr>
              <w:rPr>
                <w:rFonts w:ascii="Cambria Math" w:eastAsia="Times New Roman" w:hAnsi="Times New Roman"/>
                <w:i/>
                <w:sz w:val="24"/>
                <w:szCs w:val="24"/>
              </w:rPr>
            </m:ctrlPr>
          </m:dPr>
          <m:e>
            <m:r>
              <w:rPr>
                <w:rFonts w:ascii="Cambria Math" w:eastAsia="Times New Roman" w:hAnsi="Times New Roman"/>
                <w:sz w:val="24"/>
                <w:szCs w:val="24"/>
              </w:rPr>
              <m:t>9</m:t>
            </m:r>
          </m:e>
        </m:d>
      </m:oMath>
    </w:p>
    <w:p w14:paraId="55FD207D" w14:textId="08561EBC" w:rsidR="00722776" w:rsidRPr="00722776" w:rsidRDefault="00722776" w:rsidP="003D4E6E">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λ</m:t>
            </m:r>
          </m:e>
        </m:d>
      </m:oMath>
      <w:r w:rsidRPr="008461CF">
        <w:rPr>
          <w:rFonts w:ascii="Times New Roman" w:hAnsi="Times New Roman"/>
          <w:sz w:val="24"/>
          <w:szCs w:val="24"/>
        </w:rPr>
        <w:t xml:space="preserve"> is the incident solar flux at the snow surface,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p,s</m:t>
            </m:r>
          </m:sub>
        </m:sSub>
        <m:d>
          <m:dPr>
            <m:ctrlPr>
              <w:rPr>
                <w:rFonts w:ascii="Cambria Math" w:hAnsi="Cambria Math"/>
                <w:i/>
                <w:sz w:val="24"/>
                <w:szCs w:val="24"/>
              </w:rPr>
            </m:ctrlPr>
          </m:dPr>
          <m:e>
            <m:r>
              <w:rPr>
                <w:rFonts w:ascii="Cambria Math" w:hAnsi="Cambria Math"/>
                <w:sz w:val="24"/>
                <w:szCs w:val="24"/>
              </w:rPr>
              <m:t>λ</m:t>
            </m:r>
          </m:e>
        </m:d>
      </m:oMath>
      <w:r w:rsidRPr="008461CF">
        <w:rPr>
          <w:rFonts w:ascii="Times New Roman" w:hAnsi="Times New Roman"/>
          <w:sz w:val="24"/>
          <w:szCs w:val="24"/>
        </w:rPr>
        <w:t xml:space="preserve"> is plane</w:t>
      </w:r>
      <w:r w:rsidR="003D4E6E">
        <w:rPr>
          <w:rFonts w:ascii="Times New Roman" w:hAnsi="Times New Roman"/>
          <w:sz w:val="24"/>
          <w:szCs w:val="24"/>
        </w:rPr>
        <w:t xml:space="preserve"> </w:t>
      </w:r>
      <w:r w:rsidRPr="008461CF">
        <w:rPr>
          <w:rFonts w:ascii="Times New Roman" w:hAnsi="Times New Roman"/>
          <w:sz w:val="24"/>
          <w:szCs w:val="24"/>
        </w:rPr>
        <w:t>(</w:t>
      </w:r>
      <w:r w:rsidRPr="008461CF">
        <w:rPr>
          <w:rFonts w:ascii="Times New Roman" w:hAnsi="Times New Roman"/>
          <w:i/>
          <w:sz w:val="24"/>
          <w:szCs w:val="24"/>
        </w:rPr>
        <w:t>p</w:t>
      </w:r>
      <w:r w:rsidRPr="008461CF">
        <w:rPr>
          <w:rFonts w:ascii="Times New Roman" w:hAnsi="Times New Roman"/>
          <w:sz w:val="24"/>
          <w:szCs w:val="24"/>
        </w:rPr>
        <w:t>) or spherical (</w:t>
      </w:r>
      <w:r w:rsidRPr="008461CF">
        <w:rPr>
          <w:rFonts w:ascii="Times New Roman" w:hAnsi="Times New Roman"/>
          <w:i/>
          <w:sz w:val="24"/>
          <w:szCs w:val="24"/>
        </w:rPr>
        <w:t>s</w:t>
      </w:r>
      <w:r w:rsidRPr="008461CF">
        <w:rPr>
          <w:rFonts w:ascii="Times New Roman" w:hAnsi="Times New Roman"/>
          <w:sz w:val="24"/>
          <w:szCs w:val="24"/>
        </w:rPr>
        <w:t xml:space="preserve">) albedo depending plane or spherical BBA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p,s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oMath>
      <w:r w:rsidRPr="008461CF">
        <w:rPr>
          <w:rFonts w:ascii="Times New Roman" w:hAnsi="Times New Roman"/>
          <w:sz w:val="24"/>
          <w:szCs w:val="24"/>
        </w:rPr>
        <w:t xml:space="preserve"> is to be calculated. The indices </w:t>
      </w:r>
      <w:r w:rsidR="003D4E6E">
        <w:rPr>
          <w:rFonts w:ascii="Times New Roman" w:hAnsi="Times New Roman"/>
          <w:sz w:val="24"/>
          <w:szCs w:val="24"/>
        </w:rPr>
        <w:t xml:space="preserve">1 and 2 </w:t>
      </w:r>
      <w:r w:rsidRPr="008461CF">
        <w:rPr>
          <w:rFonts w:ascii="Times New Roman" w:hAnsi="Times New Roman"/>
          <w:sz w:val="24"/>
          <w:szCs w:val="24"/>
        </w:rPr>
        <w:t xml:space="preserve">signify the wavelengths </w:t>
      </w:r>
      <m:oMath>
        <m:r>
          <w:rPr>
            <w:rFonts w:ascii="Cambria Math" w:hAnsi="Cambria Math"/>
            <w:sz w:val="24"/>
            <w:szCs w:val="24"/>
          </w:rPr>
          <m:t>λ</m:t>
        </m:r>
      </m:oMath>
      <w:r w:rsidR="003D4E6E" w:rsidRPr="008461CF">
        <w:rPr>
          <w:rFonts w:ascii="Times New Roman" w:hAnsi="Times New Roman"/>
          <w:sz w:val="24"/>
          <w:szCs w:val="24"/>
        </w:rPr>
        <w:t xml:space="preserve"> </w:t>
      </w:r>
      <w:r w:rsidRPr="008461CF">
        <w:rPr>
          <w:rFonts w:ascii="Times New Roman" w:hAnsi="Times New Roman"/>
          <w:sz w:val="24"/>
          <w:szCs w:val="24"/>
        </w:rPr>
        <w:t xml:space="preserve">used. We have used the incident solar flux at the snow surface as derived from the code SBDART ( </w:t>
      </w:r>
      <w:proofErr w:type="spellStart"/>
      <w:r w:rsidRPr="008461CF">
        <w:rPr>
          <w:rFonts w:ascii="Times New Roman" w:hAnsi="Times New Roman"/>
          <w:sz w:val="24"/>
          <w:szCs w:val="24"/>
        </w:rPr>
        <w:t>Ricchiazi</w:t>
      </w:r>
      <w:proofErr w:type="spellEnd"/>
      <w:r w:rsidRPr="008461CF">
        <w:rPr>
          <w:rFonts w:ascii="Times New Roman" w:hAnsi="Times New Roman"/>
          <w:sz w:val="24"/>
          <w:szCs w:val="24"/>
        </w:rPr>
        <w:t xml:space="preserve"> et al., 1998) ( see Appendix </w:t>
      </w:r>
      <w:r w:rsidR="00DA4593">
        <w:rPr>
          <w:rFonts w:ascii="Times New Roman" w:hAnsi="Times New Roman"/>
          <w:sz w:val="24"/>
          <w:szCs w:val="24"/>
        </w:rPr>
        <w:t>3</w:t>
      </w:r>
      <w:r w:rsidRPr="008461CF">
        <w:rPr>
          <w:rFonts w:ascii="Times New Roman" w:hAnsi="Times New Roman"/>
          <w:sz w:val="24"/>
          <w:szCs w:val="24"/>
        </w:rPr>
        <w:t xml:space="preserve">). Generally, the results are only weakly sensitive to the variation of the function </w:t>
      </w:r>
      <m:oMath>
        <m:r>
          <w:rPr>
            <w:rFonts w:ascii="Cambria Math" w:hAnsi="Times New Roman"/>
            <w:sz w:val="24"/>
            <w:szCs w:val="24"/>
          </w:rPr>
          <m:t>F</m:t>
        </m:r>
        <m:d>
          <m:dPr>
            <m:ctrlPr>
              <w:rPr>
                <w:rFonts w:ascii="Cambria Math" w:hAnsi="Times New Roman"/>
                <w:i/>
                <w:sz w:val="24"/>
                <w:szCs w:val="24"/>
              </w:rPr>
            </m:ctrlPr>
          </m:dPr>
          <m:e>
            <m:r>
              <w:rPr>
                <w:rFonts w:ascii="Cambria Math" w:hAnsi="Times New Roman"/>
                <w:sz w:val="24"/>
                <w:szCs w:val="24"/>
              </w:rPr>
              <m:t>λ</m:t>
            </m:r>
          </m:e>
        </m:d>
      </m:oMath>
      <w:r w:rsidRPr="008461CF">
        <w:rPr>
          <w:rFonts w:ascii="Times New Roman" w:hAnsi="Times New Roman"/>
          <w:sz w:val="24"/>
          <w:szCs w:val="24"/>
        </w:rPr>
        <w:t xml:space="preserve">. Therefore, we have used use the same solar flux at the snow surface for the retrievals at different regions.  </w:t>
      </w:r>
    </w:p>
    <w:p w14:paraId="6AD4382B" w14:textId="443D749A" w:rsidR="00722776" w:rsidRPr="008461CF" w:rsidRDefault="00722776" w:rsidP="00722776">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We have derived  the following parameters with Eq. (</w:t>
      </w:r>
      <w:r w:rsidR="003D4E6E">
        <w:rPr>
          <w:rFonts w:ascii="Times New Roman" w:hAnsi="Times New Roman"/>
          <w:sz w:val="24"/>
          <w:szCs w:val="24"/>
        </w:rPr>
        <w:t>9</w:t>
      </w:r>
      <w:r w:rsidRPr="008461CF">
        <w:rPr>
          <w:rFonts w:ascii="Times New Roman" w:hAnsi="Times New Roman"/>
          <w:sz w:val="24"/>
          <w:szCs w:val="24"/>
        </w:rPr>
        <w:t xml:space="preserve">): </w:t>
      </w:r>
    </w:p>
    <w:p w14:paraId="6A7BC4E0" w14:textId="1BA9314B"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visible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r w:rsidRPr="008461CF">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=0.3μm,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=0.7μm</m:t>
        </m:r>
      </m:oMath>
      <w:r w:rsidRPr="008461CF">
        <w:rPr>
          <w:rFonts w:ascii="Times New Roman" w:hAnsi="Times New Roman"/>
          <w:sz w:val="24"/>
          <w:szCs w:val="24"/>
        </w:rPr>
        <w:t xml:space="preserve">),  </w:t>
      </w:r>
    </w:p>
    <w:p w14:paraId="293CBDF0" w14:textId="428AA789"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near IR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r w:rsidRPr="008461CF">
        <w:rPr>
          <w:rFonts w:ascii="Times New Roman" w:hAnsi="Times New Roman"/>
          <w:sz w:val="24"/>
          <w:szCs w:val="24"/>
        </w:rPr>
        <w:t>(</w:t>
      </w:r>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=0.7μm,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=2.4μm</m:t>
        </m:r>
      </m:oMath>
      <w:r w:rsidRPr="008461CF">
        <w:rPr>
          <w:rFonts w:ascii="Times New Roman" w:hAnsi="Times New Roman"/>
          <w:sz w:val="24"/>
          <w:szCs w:val="24"/>
        </w:rPr>
        <w:t xml:space="preserve">), </w:t>
      </w:r>
    </w:p>
    <w:p w14:paraId="1A4F5DA2" w14:textId="5CD1E3B9"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shortwave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r w:rsidRPr="008461CF">
        <w:rPr>
          <w:rFonts w:ascii="Times New Roman" w:hAnsi="Times New Roman"/>
          <w:sz w:val="24"/>
          <w:szCs w:val="24"/>
        </w:rPr>
        <w:t>(</w:t>
      </w:r>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=0.3μm,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=2.4μm</m:t>
        </m:r>
      </m:oMath>
      <w:r w:rsidRPr="008461CF">
        <w:rPr>
          <w:rFonts w:ascii="Times New Roman" w:hAnsi="Times New Roman"/>
          <w:sz w:val="24"/>
          <w:szCs w:val="24"/>
        </w:rPr>
        <w:t>).</w:t>
      </w:r>
    </w:p>
    <w:bookmarkEnd w:id="30"/>
    <w:p w14:paraId="7F0B6C43" w14:textId="77777777" w:rsidR="003F1544" w:rsidRDefault="00722776" w:rsidP="00313987">
      <w:pPr>
        <w:suppressAutoHyphens w:val="0"/>
        <w:spacing w:line="360" w:lineRule="auto"/>
        <w:jc w:val="both"/>
        <w:textAlignment w:val="auto"/>
        <w:rPr>
          <w:rFonts w:ascii="Times New Roman" w:hAnsi="Times New Roman"/>
          <w:sz w:val="24"/>
          <w:szCs w:val="24"/>
        </w:rPr>
      </w:pPr>
      <w:r w:rsidRPr="008461CF">
        <w:rPr>
          <w:rFonts w:ascii="Times New Roman" w:hAnsi="Times New Roman"/>
          <w:i/>
          <w:sz w:val="24"/>
          <w:szCs w:val="24"/>
          <w:u w:val="single"/>
        </w:rPr>
        <w:t>In the case of clean snow</w:t>
      </w:r>
      <w:r w:rsidRPr="008461CF">
        <w:rPr>
          <w:rFonts w:ascii="Times New Roman" w:hAnsi="Times New Roman"/>
          <w:sz w:val="24"/>
          <w:szCs w:val="24"/>
        </w:rPr>
        <w:t>, Eq. (</w:t>
      </w:r>
      <w:r w:rsidR="00DA4593">
        <w:rPr>
          <w:rFonts w:ascii="Times New Roman" w:hAnsi="Times New Roman"/>
          <w:sz w:val="24"/>
          <w:szCs w:val="24"/>
        </w:rPr>
        <w:t>9</w:t>
      </w:r>
      <w:r w:rsidRPr="008461CF">
        <w:rPr>
          <w:rFonts w:ascii="Times New Roman" w:hAnsi="Times New Roman"/>
          <w:sz w:val="24"/>
          <w:szCs w:val="24"/>
        </w:rPr>
        <w:t xml:space="preserve">) </w:t>
      </w:r>
      <w:r w:rsidR="00DA4593">
        <w:rPr>
          <w:rFonts w:ascii="Times New Roman" w:hAnsi="Times New Roman"/>
          <w:sz w:val="24"/>
          <w:szCs w:val="24"/>
        </w:rPr>
        <w:t>is</w:t>
      </w:r>
      <w:r w:rsidRPr="008461CF">
        <w:rPr>
          <w:rFonts w:ascii="Times New Roman" w:hAnsi="Times New Roman"/>
          <w:sz w:val="24"/>
          <w:szCs w:val="24"/>
        </w:rPr>
        <w:t xml:space="preserve"> applied directly because the spectral reflectance is known at the arbitrary wavelength</w:t>
      </w:r>
      <w:r w:rsidR="00DA4593">
        <w:rPr>
          <w:rFonts w:ascii="Times New Roman" w:hAnsi="Times New Roman"/>
          <w:sz w:val="24"/>
          <w:szCs w:val="24"/>
        </w:rPr>
        <w:t xml:space="preserve"> (see </w:t>
      </w:r>
      <w:proofErr w:type="spellStart"/>
      <w:r w:rsidR="00DA4593">
        <w:rPr>
          <w:rFonts w:ascii="Times New Roman" w:hAnsi="Times New Roman"/>
          <w:sz w:val="24"/>
          <w:szCs w:val="24"/>
        </w:rPr>
        <w:t>Eqs</w:t>
      </w:r>
      <w:proofErr w:type="spellEnd"/>
      <w:r w:rsidR="00DA4593">
        <w:rPr>
          <w:rFonts w:ascii="Times New Roman" w:hAnsi="Times New Roman"/>
          <w:sz w:val="24"/>
          <w:szCs w:val="24"/>
        </w:rPr>
        <w:t>. (1), (5))</w:t>
      </w:r>
      <w:r w:rsidRPr="008461CF">
        <w:rPr>
          <w:rFonts w:ascii="Times New Roman" w:hAnsi="Times New Roman"/>
          <w:sz w:val="24"/>
          <w:szCs w:val="24"/>
        </w:rPr>
        <w:t xml:space="preserve">. The </w:t>
      </w:r>
      <w:r w:rsidR="00DA4593">
        <w:rPr>
          <w:rFonts w:ascii="Times New Roman" w:hAnsi="Times New Roman"/>
          <w:sz w:val="24"/>
          <w:szCs w:val="24"/>
        </w:rPr>
        <w:t xml:space="preserve">imaginary part of ice refractive index is taken from the study of </w:t>
      </w:r>
      <w:r w:rsidRPr="008461CF">
        <w:rPr>
          <w:rFonts w:ascii="Times New Roman" w:hAnsi="Times New Roman"/>
          <w:sz w:val="24"/>
          <w:szCs w:val="24"/>
        </w:rPr>
        <w:t>Warren and Brandt</w:t>
      </w:r>
      <w:r w:rsidR="00DA4593">
        <w:rPr>
          <w:rFonts w:ascii="Times New Roman" w:hAnsi="Times New Roman"/>
          <w:sz w:val="24"/>
          <w:szCs w:val="24"/>
        </w:rPr>
        <w:t xml:space="preserve"> (</w:t>
      </w:r>
      <w:r w:rsidRPr="008461CF">
        <w:rPr>
          <w:rFonts w:ascii="Times New Roman" w:hAnsi="Times New Roman"/>
          <w:sz w:val="24"/>
          <w:szCs w:val="24"/>
        </w:rPr>
        <w:t>1994)</w:t>
      </w:r>
      <w:r w:rsidR="00DA4593">
        <w:rPr>
          <w:rFonts w:ascii="Times New Roman" w:hAnsi="Times New Roman"/>
          <w:sz w:val="24"/>
          <w:szCs w:val="24"/>
        </w:rPr>
        <w:t xml:space="preserve"> (see Appendix 2)</w:t>
      </w:r>
      <w:r w:rsidRPr="008461CF">
        <w:rPr>
          <w:rFonts w:ascii="Times New Roman" w:hAnsi="Times New Roman"/>
          <w:sz w:val="24"/>
          <w:szCs w:val="24"/>
        </w:rPr>
        <w:t xml:space="preserve">. </w:t>
      </w:r>
      <w:ins w:id="31" w:author="Kokhanovsky Alexander" w:date="2020-04-18T08:01:00Z">
        <w:r w:rsidR="00313987">
          <w:rPr>
            <w:rFonts w:ascii="Times New Roman" w:hAnsi="Times New Roman"/>
            <w:sz w:val="24"/>
            <w:szCs w:val="24"/>
          </w:rPr>
          <w:t>To speed up the retrieval process, we have used the approximation of the ratio given by Eq.(9) for the shortwave spherical albedo using the following equation:</w:t>
        </w:r>
      </w:ins>
    </w:p>
    <w:p w14:paraId="563B286F" w14:textId="2B693B0F" w:rsidR="00313987" w:rsidRPr="00313987" w:rsidRDefault="00313987" w:rsidP="00313987">
      <w:pPr>
        <w:suppressAutoHyphens w:val="0"/>
        <w:spacing w:line="360" w:lineRule="auto"/>
        <w:jc w:val="both"/>
        <w:textAlignment w:val="auto"/>
        <w:rPr>
          <w:ins w:id="32" w:author="Kokhanovsky Alexander" w:date="2020-04-18T08:01:00Z"/>
          <w:rFonts w:ascii="Times New Roman" w:hAnsi="Times New Roman"/>
          <w:sz w:val="24"/>
          <w:szCs w:val="24"/>
        </w:rPr>
      </w:pPr>
      <w:ins w:id="33" w:author="Kokhanovsky Alexander" w:date="2020-04-18T08:01:00Z">
        <w:r>
          <w:rPr>
            <w:rFonts w:ascii="Times New Roman" w:hAnsi="Times New Roman"/>
            <w:sz w:val="24"/>
            <w:szCs w:val="24"/>
          </w:rPr>
          <w:t xml:space="preserve">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hAnsi="Cambria Math"/>
              <w:sz w:val="24"/>
              <w:szCs w:val="24"/>
            </w:rPr>
            <m:t>=a+bexp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Δ</m:t>
                  </m:r>
                </m:den>
              </m:f>
            </m:e>
          </m:d>
          <m:r>
            <w:rPr>
              <w:rFonts w:ascii="Cambria Math" w:hAnsi="Cambria Math"/>
              <w:sz w:val="24"/>
              <w:szCs w:val="24"/>
            </w:rPr>
            <m:t>+cexp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γ</m:t>
                  </m:r>
                </m:den>
              </m:f>
            </m:e>
          </m:d>
        </m:oMath>
        <w:r w:rsidRPr="00313987">
          <w:rPr>
            <w:rFonts w:ascii="Times New Roman" w:eastAsiaTheme="minorEastAsia" w:hAnsi="Times New Roman"/>
            <w:sz w:val="24"/>
            <w:szCs w:val="24"/>
          </w:rPr>
          <w:t>,</w:t>
        </w:r>
        <w:r>
          <w:rPr>
            <w:rFonts w:ascii="Times New Roman" w:hAnsi="Times New Roman"/>
            <w:sz w:val="24"/>
            <w:szCs w:val="24"/>
          </w:rPr>
          <w:t xml:space="preserve"> </w:t>
        </w:r>
        <m:oMath>
          <m:r>
            <m:rPr>
              <m:sty m:val="p"/>
            </m:rPr>
            <w:rPr>
              <w:rFonts w:ascii="Cambria Math" w:hAnsi="Cambria Math"/>
              <w:sz w:val="24"/>
              <w:szCs w:val="24"/>
            </w:rPr>
            <m:t xml:space="preserve">where </m:t>
          </m:r>
          <m:r>
            <w:rPr>
              <w:rFonts w:ascii="Cambria Math" w:hAnsi="Cambria Math"/>
              <w:sz w:val="24"/>
              <w:szCs w:val="24"/>
            </w:rPr>
            <m:t>d</m:t>
          </m:r>
          <m:r>
            <m:rPr>
              <m:sty m:val="p"/>
            </m:rPr>
            <w:rPr>
              <w:rFonts w:ascii="Cambria Math" w:hAnsi="Cambria Math"/>
              <w:sz w:val="24"/>
              <w:szCs w:val="24"/>
            </w:rPr>
            <m:t xml:space="preserve"> is expressed in microns.</m:t>
          </m:r>
        </m:oMath>
        <w:r w:rsidRPr="00313987">
          <w:rPr>
            <w:rFonts w:ascii="Times New Roman" w:eastAsiaTheme="minorEastAsia" w:hAnsi="Times New Roman"/>
            <w:iCs/>
            <w:sz w:val="24"/>
            <w:szCs w:val="24"/>
          </w:rPr>
          <w:t xml:space="preserve"> The coefficients are given in Table </w:t>
        </w:r>
        <w:r w:rsidR="004D04FA">
          <w:rPr>
            <w:rFonts w:ascii="Times New Roman" w:eastAsiaTheme="minorEastAsia" w:hAnsi="Times New Roman"/>
            <w:iCs/>
            <w:sz w:val="24"/>
            <w:szCs w:val="24"/>
          </w:rPr>
          <w:t>3</w:t>
        </w:r>
        <w:r w:rsidRPr="00313987">
          <w:rPr>
            <w:rFonts w:ascii="Times New Roman" w:eastAsiaTheme="minorEastAsia" w:hAnsi="Times New Roman"/>
            <w:iCs/>
            <w:sz w:val="24"/>
            <w:szCs w:val="24"/>
          </w:rPr>
          <w:t>.</w:t>
        </w:r>
      </w:ins>
    </w:p>
    <w:p w14:paraId="368B1240" w14:textId="03A794DC" w:rsidR="00313987" w:rsidRPr="00313987" w:rsidRDefault="00313987" w:rsidP="00313987">
      <w:pPr>
        <w:spacing w:line="360" w:lineRule="auto"/>
        <w:jc w:val="both"/>
        <w:rPr>
          <w:ins w:id="34" w:author="Kokhanovsky Alexander" w:date="2020-04-18T08:01:00Z"/>
          <w:rFonts w:ascii="Times New Roman" w:eastAsiaTheme="minorEastAsia" w:hAnsi="Times New Roman"/>
          <w:iCs/>
          <w:sz w:val="24"/>
          <w:szCs w:val="24"/>
        </w:rPr>
      </w:pPr>
      <w:ins w:id="35" w:author="Kokhanovsky Alexander" w:date="2020-04-18T08:01:00Z">
        <w:r w:rsidRPr="00313987">
          <w:rPr>
            <w:rFonts w:ascii="Times New Roman" w:eastAsiaTheme="minorEastAsia" w:hAnsi="Times New Roman"/>
            <w:iCs/>
            <w:sz w:val="24"/>
            <w:szCs w:val="24"/>
          </w:rPr>
          <w:t xml:space="preserve">Table </w:t>
        </w:r>
        <w:r w:rsidR="004D04FA">
          <w:rPr>
            <w:rFonts w:ascii="Times New Roman" w:eastAsiaTheme="minorEastAsia" w:hAnsi="Times New Roman"/>
            <w:iCs/>
            <w:sz w:val="24"/>
            <w:szCs w:val="24"/>
          </w:rPr>
          <w:t>3</w:t>
        </w:r>
        <w:r w:rsidRPr="00313987">
          <w:rPr>
            <w:rFonts w:ascii="Times New Roman" w:eastAsiaTheme="minorEastAsia" w:hAnsi="Times New Roman"/>
            <w:iCs/>
            <w:sz w:val="24"/>
            <w:szCs w:val="24"/>
          </w:rPr>
          <w:t xml:space="preserve">. The coefficients for the parametrization of </w:t>
        </w:r>
        <w:r>
          <w:rPr>
            <w:rFonts w:ascii="Times New Roman" w:eastAsiaTheme="minorEastAsia" w:hAnsi="Times New Roman"/>
            <w:iCs/>
            <w:sz w:val="24"/>
            <w:szCs w:val="24"/>
          </w:rPr>
          <w:t xml:space="preserve">the broadband </w:t>
        </w:r>
        <w:r w:rsidRPr="00313987">
          <w:rPr>
            <w:rFonts w:ascii="Times New Roman" w:eastAsiaTheme="minorEastAsia" w:hAnsi="Times New Roman"/>
            <w:iCs/>
            <w:sz w:val="24"/>
            <w:szCs w:val="24"/>
          </w:rPr>
          <w:t>spherical albedo</w:t>
        </w:r>
        <w:r>
          <w:rPr>
            <w:rFonts w:ascii="Times New Roman" w:eastAsiaTheme="minorEastAsia" w:hAnsi="Times New Roman"/>
            <w:iCs/>
            <w:sz w:val="24"/>
            <w:szCs w:val="24"/>
          </w:rPr>
          <w:t xml:space="preserve"> in terms of the effective diameter of grains.</w:t>
        </w:r>
      </w:ins>
    </w:p>
    <w:tbl>
      <w:tblPr>
        <w:tblStyle w:val="TableGrid"/>
        <w:tblW w:w="0" w:type="auto"/>
        <w:tblLook w:val="04A0" w:firstRow="1" w:lastRow="0" w:firstColumn="1" w:lastColumn="0" w:noHBand="0" w:noVBand="1"/>
      </w:tblPr>
      <w:tblGrid>
        <w:gridCol w:w="1803"/>
        <w:gridCol w:w="1803"/>
        <w:gridCol w:w="1803"/>
        <w:gridCol w:w="1803"/>
        <w:gridCol w:w="1804"/>
      </w:tblGrid>
      <w:tr w:rsidR="00313987" w:rsidRPr="00313987" w14:paraId="77D7AD88" w14:textId="77777777" w:rsidTr="003F1544">
        <w:trPr>
          <w:ins w:id="36" w:author="Kokhanovsky Alexander" w:date="2020-04-18T08:01:00Z"/>
        </w:trPr>
        <w:tc>
          <w:tcPr>
            <w:tcW w:w="1803" w:type="dxa"/>
          </w:tcPr>
          <w:p w14:paraId="1047F89F" w14:textId="77777777" w:rsidR="00313987" w:rsidRPr="00313987" w:rsidRDefault="00313987" w:rsidP="00313987">
            <w:pPr>
              <w:spacing w:line="360" w:lineRule="auto"/>
              <w:jc w:val="both"/>
              <w:rPr>
                <w:ins w:id="37" w:author="Kokhanovsky Alexander" w:date="2020-04-18T08:01:00Z"/>
                <w:rFonts w:eastAsiaTheme="minorEastAsia"/>
                <w:iCs/>
                <w:sz w:val="24"/>
                <w:szCs w:val="24"/>
                <w:lang w:val="en-US"/>
              </w:rPr>
            </w:pPr>
            <w:ins w:id="38" w:author="Kokhanovsky Alexander" w:date="2020-04-18T08:01:00Z">
              <w:r w:rsidRPr="00313987">
                <w:rPr>
                  <w:rFonts w:eastAsiaTheme="minorEastAsia"/>
                  <w:iCs/>
                  <w:sz w:val="24"/>
                  <w:szCs w:val="24"/>
                  <w:lang w:val="en-US"/>
                </w:rPr>
                <w:t>a</w:t>
              </w:r>
            </w:ins>
          </w:p>
        </w:tc>
        <w:tc>
          <w:tcPr>
            <w:tcW w:w="1803" w:type="dxa"/>
          </w:tcPr>
          <w:p w14:paraId="3419974C" w14:textId="77777777" w:rsidR="00313987" w:rsidRPr="00313987" w:rsidRDefault="00313987" w:rsidP="00313987">
            <w:pPr>
              <w:spacing w:line="360" w:lineRule="auto"/>
              <w:jc w:val="both"/>
              <w:rPr>
                <w:ins w:id="39" w:author="Kokhanovsky Alexander" w:date="2020-04-18T08:01:00Z"/>
                <w:rFonts w:eastAsiaTheme="minorEastAsia"/>
                <w:iCs/>
                <w:sz w:val="24"/>
                <w:szCs w:val="24"/>
                <w:lang w:val="en-US"/>
              </w:rPr>
            </w:pPr>
            <w:ins w:id="40" w:author="Kokhanovsky Alexander" w:date="2020-04-18T08:01:00Z">
              <w:r w:rsidRPr="00313987">
                <w:rPr>
                  <w:rFonts w:eastAsiaTheme="minorEastAsia"/>
                  <w:iCs/>
                  <w:sz w:val="24"/>
                  <w:szCs w:val="24"/>
                  <w:lang w:val="en-US"/>
                </w:rPr>
                <w:t>b</w:t>
              </w:r>
            </w:ins>
          </w:p>
        </w:tc>
        <w:tc>
          <w:tcPr>
            <w:tcW w:w="1803" w:type="dxa"/>
          </w:tcPr>
          <w:p w14:paraId="54CE068A" w14:textId="77777777" w:rsidR="00313987" w:rsidRPr="00313987" w:rsidRDefault="00313987" w:rsidP="00313987">
            <w:pPr>
              <w:spacing w:line="360" w:lineRule="auto"/>
              <w:jc w:val="both"/>
              <w:rPr>
                <w:ins w:id="41" w:author="Kokhanovsky Alexander" w:date="2020-04-18T08:01:00Z"/>
                <w:rFonts w:eastAsiaTheme="minorEastAsia"/>
                <w:iCs/>
                <w:sz w:val="24"/>
                <w:szCs w:val="24"/>
                <w:lang w:val="en-US"/>
              </w:rPr>
            </w:pPr>
            <w:ins w:id="42" w:author="Kokhanovsky Alexander" w:date="2020-04-18T08:01:00Z">
              <w:r w:rsidRPr="00313987">
                <w:rPr>
                  <w:rFonts w:eastAsiaTheme="minorEastAsia"/>
                  <w:iCs/>
                  <w:sz w:val="24"/>
                  <w:szCs w:val="24"/>
                  <w:lang w:val="en-US"/>
                </w:rPr>
                <w:t>c</w:t>
              </w:r>
            </w:ins>
          </w:p>
        </w:tc>
        <w:tc>
          <w:tcPr>
            <w:tcW w:w="1803" w:type="dxa"/>
          </w:tcPr>
          <w:p w14:paraId="7EDDC45B" w14:textId="77777777" w:rsidR="00313987" w:rsidRPr="00313987" w:rsidRDefault="00313987" w:rsidP="00313987">
            <w:pPr>
              <w:spacing w:line="360" w:lineRule="auto"/>
              <w:jc w:val="both"/>
              <w:rPr>
                <w:ins w:id="43" w:author="Kokhanovsky Alexander" w:date="2020-04-18T08:01:00Z"/>
                <w:rFonts w:eastAsiaTheme="minorEastAsia"/>
                <w:iCs/>
                <w:sz w:val="24"/>
                <w:szCs w:val="24"/>
                <w:lang w:val="en-US"/>
              </w:rPr>
            </w:pPr>
            <m:oMathPara>
              <m:oMath>
                <m:r>
                  <w:ins w:id="44" w:author="Kokhanovsky Alexander" w:date="2020-04-18T08:01:00Z">
                    <w:rPr>
                      <w:rFonts w:ascii="Cambria Math" w:hAnsi="Cambria Math"/>
                      <w:sz w:val="24"/>
                      <w:szCs w:val="24"/>
                      <w:lang w:val="en-US"/>
                    </w:rPr>
                    <m:t>β,</m:t>
                  </w:ins>
                </m:r>
                <m:r>
                  <w:ins w:id="45" w:author="Kokhanovsky Alexander" w:date="2020-04-18T08:01:00Z">
                    <m:rPr>
                      <m:sty m:val="p"/>
                    </m:rPr>
                    <w:rPr>
                      <w:rFonts w:ascii="Cambria Math" w:hAnsi="Cambria Math"/>
                      <w:sz w:val="24"/>
                      <w:szCs w:val="24"/>
                      <w:lang w:val="en-US"/>
                    </w:rPr>
                    <m:t>microns</m:t>
                  </w:ins>
                </m:r>
              </m:oMath>
            </m:oMathPara>
          </w:p>
        </w:tc>
        <w:tc>
          <w:tcPr>
            <w:tcW w:w="1804" w:type="dxa"/>
          </w:tcPr>
          <w:p w14:paraId="1CC2CA4D" w14:textId="77777777" w:rsidR="00313987" w:rsidRPr="00313987" w:rsidRDefault="00313987" w:rsidP="00313987">
            <w:pPr>
              <w:spacing w:line="360" w:lineRule="auto"/>
              <w:jc w:val="both"/>
              <w:rPr>
                <w:ins w:id="46" w:author="Kokhanovsky Alexander" w:date="2020-04-18T08:01:00Z"/>
                <w:rFonts w:eastAsiaTheme="minorEastAsia"/>
                <w:iCs/>
                <w:sz w:val="24"/>
                <w:szCs w:val="24"/>
                <w:lang w:val="en-US"/>
              </w:rPr>
            </w:pPr>
            <m:oMath>
              <m:r>
                <w:ins w:id="47" w:author="Kokhanovsky Alexander" w:date="2020-04-18T08:01:00Z">
                  <w:rPr>
                    <w:rFonts w:ascii="Cambria Math" w:hAnsi="Cambria Math"/>
                    <w:sz w:val="24"/>
                    <w:szCs w:val="24"/>
                    <w:lang w:val="en-US"/>
                  </w:rPr>
                  <m:t>γ</m:t>
                </w:ins>
              </m:r>
            </m:oMath>
            <w:ins w:id="48" w:author="Kokhanovsky Alexander" w:date="2020-04-18T08:01:00Z">
              <w:r w:rsidRPr="00313987">
                <w:rPr>
                  <w:rFonts w:eastAsiaTheme="minorEastAsia"/>
                  <w:sz w:val="24"/>
                  <w:szCs w:val="24"/>
                  <w:lang w:val="en-US"/>
                </w:rPr>
                <w:t>,microns</w:t>
              </w:r>
            </w:ins>
          </w:p>
        </w:tc>
      </w:tr>
      <w:tr w:rsidR="00313987" w:rsidRPr="00313987" w14:paraId="7CACD640" w14:textId="77777777" w:rsidTr="003F1544">
        <w:trPr>
          <w:ins w:id="49" w:author="Kokhanovsky Alexander" w:date="2020-04-18T08:01:00Z"/>
        </w:trPr>
        <w:tc>
          <w:tcPr>
            <w:tcW w:w="1803" w:type="dxa"/>
          </w:tcPr>
          <w:p w14:paraId="28293823" w14:textId="77777777" w:rsidR="00313987" w:rsidRPr="00313987" w:rsidRDefault="00313987" w:rsidP="00313987">
            <w:pPr>
              <w:spacing w:line="360" w:lineRule="auto"/>
              <w:jc w:val="both"/>
              <w:rPr>
                <w:ins w:id="50" w:author="Kokhanovsky Alexander" w:date="2020-04-18T08:01:00Z"/>
                <w:rFonts w:eastAsiaTheme="minorEastAsia"/>
                <w:iCs/>
                <w:sz w:val="24"/>
                <w:szCs w:val="24"/>
                <w:lang w:val="en-US"/>
              </w:rPr>
            </w:pPr>
            <w:ins w:id="51" w:author="Kokhanovsky Alexander" w:date="2020-04-18T08:01:00Z">
              <w:r w:rsidRPr="00313987">
                <w:rPr>
                  <w:rFonts w:eastAsiaTheme="minorEastAsia"/>
                  <w:iCs/>
                  <w:sz w:val="24"/>
                  <w:szCs w:val="24"/>
                  <w:lang w:val="en-US"/>
                </w:rPr>
                <w:t>0.6420</w:t>
              </w:r>
            </w:ins>
          </w:p>
        </w:tc>
        <w:tc>
          <w:tcPr>
            <w:tcW w:w="1803" w:type="dxa"/>
          </w:tcPr>
          <w:p w14:paraId="505B68C3" w14:textId="77777777" w:rsidR="00313987" w:rsidRPr="00313987" w:rsidRDefault="00313987" w:rsidP="00313987">
            <w:pPr>
              <w:spacing w:line="360" w:lineRule="auto"/>
              <w:jc w:val="both"/>
              <w:rPr>
                <w:ins w:id="52" w:author="Kokhanovsky Alexander" w:date="2020-04-18T08:01:00Z"/>
                <w:rFonts w:eastAsiaTheme="minorEastAsia"/>
                <w:iCs/>
                <w:sz w:val="24"/>
                <w:szCs w:val="24"/>
                <w:lang w:val="en-US"/>
              </w:rPr>
            </w:pPr>
            <w:ins w:id="53" w:author="Kokhanovsky Alexander" w:date="2020-04-18T08:01:00Z">
              <w:r w:rsidRPr="00313987">
                <w:rPr>
                  <w:rFonts w:eastAsiaTheme="minorEastAsia"/>
                  <w:iCs/>
                  <w:sz w:val="24"/>
                  <w:szCs w:val="24"/>
                  <w:lang w:val="en-US"/>
                </w:rPr>
                <w:t>0.1044</w:t>
              </w:r>
            </w:ins>
          </w:p>
        </w:tc>
        <w:tc>
          <w:tcPr>
            <w:tcW w:w="1803" w:type="dxa"/>
          </w:tcPr>
          <w:p w14:paraId="5DCED6B5" w14:textId="77777777" w:rsidR="00313987" w:rsidRPr="00313987" w:rsidRDefault="00313987" w:rsidP="00313987">
            <w:pPr>
              <w:spacing w:line="360" w:lineRule="auto"/>
              <w:jc w:val="both"/>
              <w:rPr>
                <w:ins w:id="54" w:author="Kokhanovsky Alexander" w:date="2020-04-18T08:01:00Z"/>
                <w:rFonts w:eastAsiaTheme="minorEastAsia"/>
                <w:iCs/>
                <w:sz w:val="24"/>
                <w:szCs w:val="24"/>
                <w:lang w:val="en-US"/>
              </w:rPr>
            </w:pPr>
            <w:ins w:id="55" w:author="Kokhanovsky Alexander" w:date="2020-04-18T08:01:00Z">
              <w:r w:rsidRPr="00313987">
                <w:rPr>
                  <w:rFonts w:eastAsiaTheme="minorEastAsia"/>
                  <w:iCs/>
                  <w:sz w:val="24"/>
                  <w:szCs w:val="24"/>
                  <w:lang w:val="en-US"/>
                </w:rPr>
                <w:t>0.1773</w:t>
              </w:r>
            </w:ins>
          </w:p>
        </w:tc>
        <w:tc>
          <w:tcPr>
            <w:tcW w:w="1803" w:type="dxa"/>
          </w:tcPr>
          <w:p w14:paraId="630FBDBC" w14:textId="77777777" w:rsidR="00313987" w:rsidRPr="00313987" w:rsidRDefault="00313987" w:rsidP="00313987">
            <w:pPr>
              <w:spacing w:line="360" w:lineRule="auto"/>
              <w:jc w:val="both"/>
              <w:rPr>
                <w:ins w:id="56" w:author="Kokhanovsky Alexander" w:date="2020-04-18T08:01:00Z"/>
                <w:rFonts w:eastAsiaTheme="minorEastAsia"/>
                <w:iCs/>
                <w:sz w:val="24"/>
                <w:szCs w:val="24"/>
                <w:lang w:val="en-US"/>
              </w:rPr>
            </w:pPr>
            <w:ins w:id="57" w:author="Kokhanovsky Alexander" w:date="2020-04-18T08:01:00Z">
              <w:r w:rsidRPr="00313987">
                <w:rPr>
                  <w:rFonts w:eastAsiaTheme="minorEastAsia"/>
                  <w:iCs/>
                  <w:sz w:val="24"/>
                  <w:szCs w:val="24"/>
                  <w:lang w:val="en-US"/>
                </w:rPr>
                <w:t>158.62</w:t>
              </w:r>
            </w:ins>
          </w:p>
        </w:tc>
        <w:tc>
          <w:tcPr>
            <w:tcW w:w="1804" w:type="dxa"/>
          </w:tcPr>
          <w:p w14:paraId="6DEEC949" w14:textId="77777777" w:rsidR="00313987" w:rsidRPr="00313987" w:rsidRDefault="00313987" w:rsidP="00313987">
            <w:pPr>
              <w:spacing w:line="360" w:lineRule="auto"/>
              <w:jc w:val="both"/>
              <w:rPr>
                <w:ins w:id="58" w:author="Kokhanovsky Alexander" w:date="2020-04-18T08:01:00Z"/>
                <w:rFonts w:eastAsiaTheme="minorEastAsia"/>
                <w:iCs/>
                <w:sz w:val="24"/>
                <w:szCs w:val="24"/>
                <w:lang w:val="en-US"/>
              </w:rPr>
            </w:pPr>
            <w:ins w:id="59" w:author="Kokhanovsky Alexander" w:date="2020-04-18T08:01:00Z">
              <w:r w:rsidRPr="00313987">
                <w:rPr>
                  <w:rFonts w:eastAsiaTheme="minorEastAsia"/>
                  <w:iCs/>
                  <w:sz w:val="24"/>
                  <w:szCs w:val="24"/>
                  <w:lang w:val="en-US"/>
                </w:rPr>
                <w:t>2448.18</w:t>
              </w:r>
            </w:ins>
          </w:p>
        </w:tc>
      </w:tr>
    </w:tbl>
    <w:p w14:paraId="0DA44246" w14:textId="77777777" w:rsidR="00313987" w:rsidRPr="00313987" w:rsidRDefault="00313987" w:rsidP="00313987">
      <w:pPr>
        <w:spacing w:line="360" w:lineRule="auto"/>
        <w:jc w:val="both"/>
        <w:rPr>
          <w:ins w:id="60" w:author="Kokhanovsky Alexander" w:date="2020-04-18T08:01:00Z"/>
          <w:rFonts w:ascii="Times New Roman" w:eastAsiaTheme="minorEastAsia" w:hAnsi="Times New Roman"/>
          <w:iCs/>
          <w:sz w:val="24"/>
          <w:szCs w:val="24"/>
        </w:rPr>
      </w:pPr>
    </w:p>
    <w:p w14:paraId="0CDA6FE3" w14:textId="28CFA25D" w:rsidR="00313987" w:rsidRPr="00970D18" w:rsidRDefault="00313987" w:rsidP="00970D18">
      <w:pPr>
        <w:spacing w:line="360" w:lineRule="auto"/>
        <w:rPr>
          <w:ins w:id="61" w:author="Kokhanovsky Alexander" w:date="2020-04-18T08:01:00Z"/>
          <w:rFonts w:ascii="Times New Roman" w:eastAsiaTheme="minorEastAsia" w:hAnsi="Times New Roman"/>
          <w:sz w:val="24"/>
          <w:szCs w:val="24"/>
        </w:rPr>
      </w:pPr>
      <w:ins w:id="62" w:author="Kokhanovsky Alexander" w:date="2020-04-18T08:01:00Z">
        <w:r w:rsidRPr="00970D18">
          <w:rPr>
            <w:rFonts w:ascii="Times New Roman" w:hAnsi="Times New Roman"/>
            <w:sz w:val="24"/>
            <w:szCs w:val="24"/>
          </w:rPr>
          <w:t xml:space="preserve">For the shortwave broadband plane albedo,  we use the same equation as for the spherical albedo. However, the second order polynomial is used to represent the dependence of the coefficients </w:t>
        </w:r>
        <w:proofErr w:type="spellStart"/>
        <w:r w:rsidRPr="00970D18">
          <w:rPr>
            <w:rFonts w:ascii="Times New Roman" w:hAnsi="Times New Roman"/>
            <w:i/>
            <w:iCs/>
            <w:sz w:val="24"/>
            <w:szCs w:val="24"/>
          </w:rPr>
          <w:t>a,b,c</w:t>
        </w:r>
        <w:proofErr w:type="spellEnd"/>
        <w:r w:rsidRPr="00970D18">
          <w:rPr>
            <w:rFonts w:ascii="Times New Roman" w:hAnsi="Times New Roman"/>
            <w:i/>
            <w:iCs/>
            <w:sz w:val="24"/>
            <w:szCs w:val="24"/>
          </w:rPr>
          <w:t>,</w:t>
        </w:r>
        <w:r w:rsidRPr="00970D18">
          <w:rPr>
            <w:rFonts w:ascii="Times New Roman" w:hAnsi="Times New Roman"/>
            <w:sz w:val="24"/>
            <w:szCs w:val="24"/>
          </w:rPr>
          <w:t xml:space="preserve"> </w:t>
        </w:r>
        <m:oMath>
          <m:r>
            <w:rPr>
              <w:rFonts w:ascii="Cambria Math" w:hAnsi="Cambria Math"/>
              <w:sz w:val="24"/>
              <w:szCs w:val="24"/>
            </w:rPr>
            <m:t>Δ</m:t>
          </m:r>
        </m:oMath>
        <w:r w:rsidRPr="00970D18">
          <w:rPr>
            <w:rFonts w:ascii="Times New Roman" w:hAnsi="Times New Roman"/>
            <w:sz w:val="24"/>
            <w:szCs w:val="24"/>
          </w:rPr>
          <w:t xml:space="preserve"> ,</w:t>
        </w:r>
        <m:oMath>
          <m:r>
            <w:rPr>
              <w:rFonts w:ascii="Cambria Math" w:hAnsi="Cambria Math"/>
              <w:sz w:val="24"/>
              <w:szCs w:val="24"/>
            </w:rPr>
            <m:t xml:space="preserve"> γ</m:t>
          </m:r>
        </m:oMath>
        <w:r w:rsidRPr="00970D18">
          <w:rPr>
            <w:rFonts w:ascii="Times New Roman" w:hAnsi="Times New Roman"/>
            <w:sz w:val="24"/>
            <w:szCs w:val="24"/>
          </w:rPr>
          <w:t xml:space="preserve">  with respect to the cosine of the solar zenith angle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Pr="00970D18">
          <w:rPr>
            <w:rFonts w:ascii="Times New Roman" w:hAnsi="Times New Roman"/>
            <w:sz w:val="24"/>
            <w:szCs w:val="24"/>
          </w:rPr>
          <w:t xml:space="preserve"> (e.g., </w:t>
        </w:r>
        <m:oMath>
          <m:r>
            <w:rPr>
              <w:rFonts w:ascii="Cambria Math" w:hAnsi="Cambria Math"/>
              <w:sz w:val="24"/>
              <w:szCs w:val="24"/>
            </w:rPr>
            <m:t>a=ε+ς</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+η</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0</m:t>
              </m:r>
            </m:sub>
            <m:sup>
              <m:r>
                <w:rPr>
                  <w:rFonts w:ascii="Cambria Math" w:hAnsi="Cambria Math"/>
                  <w:sz w:val="24"/>
                  <w:szCs w:val="24"/>
                </w:rPr>
                <m:t>2</m:t>
              </m:r>
            </m:sup>
          </m:sSubSup>
        </m:oMath>
        <w:r w:rsidR="00970D18" w:rsidRPr="00970D18">
          <w:rPr>
            <w:rFonts w:ascii="Times New Roman" w:eastAsiaTheme="minorEastAsia" w:hAnsi="Times New Roman"/>
            <w:sz w:val="24"/>
            <w:szCs w:val="24"/>
          </w:rPr>
          <w:t>).</w:t>
        </w:r>
        <w:r w:rsidR="00970D18">
          <w:rPr>
            <w:rFonts w:ascii="Times New Roman" w:eastAsiaTheme="minorEastAsia" w:hAnsi="Times New Roman"/>
            <w:sz w:val="24"/>
            <w:szCs w:val="24"/>
          </w:rPr>
          <w:t xml:space="preserve"> </w:t>
        </w:r>
        <m:oMath>
          <m:r>
            <m:rPr>
              <m:sty m:val="p"/>
            </m:rPr>
            <w:rPr>
              <w:rFonts w:ascii="Cambria Math" w:hAnsi="Cambria Math"/>
              <w:sz w:val="24"/>
              <w:szCs w:val="24"/>
            </w:rPr>
            <m:t>The coefficients of parametrization are given in Table 4</m:t>
          </m:r>
        </m:oMath>
        <w:r w:rsidRPr="00970D18">
          <w:rPr>
            <w:rFonts w:ascii="Times New Roman" w:hAnsi="Times New Roman"/>
            <w:iCs/>
            <w:sz w:val="24"/>
            <w:szCs w:val="24"/>
          </w:rPr>
          <w:t>.</w:t>
        </w:r>
      </w:ins>
    </w:p>
    <w:p w14:paraId="330304A6" w14:textId="1FC394E8" w:rsidR="00313987" w:rsidRPr="00313987" w:rsidRDefault="00313987" w:rsidP="00313987">
      <w:pPr>
        <w:spacing w:line="360" w:lineRule="auto"/>
        <w:jc w:val="both"/>
        <w:rPr>
          <w:ins w:id="63" w:author="Kokhanovsky Alexander" w:date="2020-04-18T08:01:00Z"/>
          <w:rFonts w:ascii="Times New Roman" w:eastAsiaTheme="minorEastAsia" w:hAnsi="Times New Roman"/>
          <w:iCs/>
          <w:sz w:val="24"/>
          <w:szCs w:val="24"/>
        </w:rPr>
      </w:pPr>
      <w:ins w:id="64" w:author="Kokhanovsky Alexander" w:date="2020-04-18T08:01:00Z">
        <w:r w:rsidRPr="00313987">
          <w:rPr>
            <w:rFonts w:ascii="Times New Roman" w:eastAsiaTheme="minorEastAsia" w:hAnsi="Times New Roman"/>
            <w:iCs/>
            <w:sz w:val="24"/>
            <w:szCs w:val="24"/>
          </w:rPr>
          <w:t xml:space="preserve">Table </w:t>
        </w:r>
        <w:r w:rsidR="004D04FA">
          <w:rPr>
            <w:rFonts w:ascii="Times New Roman" w:eastAsiaTheme="minorEastAsia" w:hAnsi="Times New Roman"/>
            <w:iCs/>
            <w:sz w:val="24"/>
            <w:szCs w:val="24"/>
          </w:rPr>
          <w:t>4</w:t>
        </w:r>
        <w:r w:rsidRPr="00313987">
          <w:rPr>
            <w:rFonts w:ascii="Times New Roman" w:eastAsiaTheme="minorEastAsia" w:hAnsi="Times New Roman"/>
            <w:iCs/>
            <w:sz w:val="24"/>
            <w:szCs w:val="24"/>
          </w:rPr>
          <w:t xml:space="preserve">. The coefficients </w:t>
        </w:r>
        <w:r w:rsidR="00970D18">
          <w:rPr>
            <w:rFonts w:ascii="Times New Roman" w:eastAsiaTheme="minorEastAsia" w:hAnsi="Times New Roman"/>
            <w:iCs/>
            <w:sz w:val="24"/>
            <w:szCs w:val="24"/>
          </w:rPr>
          <w:t>of the parametrization for the shortwave plane albedo.</w:t>
        </w:r>
      </w:ins>
    </w:p>
    <w:tbl>
      <w:tblPr>
        <w:tblStyle w:val="TableGrid"/>
        <w:tblW w:w="0" w:type="auto"/>
        <w:tblLook w:val="04A0" w:firstRow="1" w:lastRow="0" w:firstColumn="1" w:lastColumn="0" w:noHBand="0" w:noVBand="1"/>
      </w:tblPr>
      <w:tblGrid>
        <w:gridCol w:w="1803"/>
        <w:gridCol w:w="1803"/>
        <w:gridCol w:w="1803"/>
        <w:gridCol w:w="1803"/>
      </w:tblGrid>
      <w:tr w:rsidR="00313987" w:rsidRPr="00313987" w14:paraId="32761E0E" w14:textId="77777777" w:rsidTr="003F1544">
        <w:trPr>
          <w:ins w:id="65" w:author="Kokhanovsky Alexander" w:date="2020-04-18T08:01:00Z"/>
        </w:trPr>
        <w:tc>
          <w:tcPr>
            <w:tcW w:w="1803" w:type="dxa"/>
          </w:tcPr>
          <w:p w14:paraId="15D61C17" w14:textId="77777777" w:rsidR="00313987" w:rsidRPr="00313987" w:rsidRDefault="00313987" w:rsidP="00313987">
            <w:pPr>
              <w:spacing w:line="360" w:lineRule="auto"/>
              <w:jc w:val="both"/>
              <w:rPr>
                <w:ins w:id="66" w:author="Kokhanovsky Alexander" w:date="2020-04-18T08:01:00Z"/>
                <w:rFonts w:eastAsiaTheme="minorEastAsia"/>
                <w:iCs/>
                <w:sz w:val="24"/>
                <w:szCs w:val="24"/>
                <w:lang w:val="en-US"/>
              </w:rPr>
            </w:pPr>
          </w:p>
        </w:tc>
        <w:tc>
          <w:tcPr>
            <w:tcW w:w="1803" w:type="dxa"/>
          </w:tcPr>
          <w:p w14:paraId="52005248" w14:textId="77777777" w:rsidR="00313987" w:rsidRPr="00313987" w:rsidRDefault="00313987" w:rsidP="00313987">
            <w:pPr>
              <w:spacing w:line="360" w:lineRule="auto"/>
              <w:jc w:val="both"/>
              <w:rPr>
                <w:ins w:id="67" w:author="Kokhanovsky Alexander" w:date="2020-04-18T08:01:00Z"/>
                <w:rFonts w:eastAsiaTheme="minorEastAsia"/>
                <w:iCs/>
                <w:sz w:val="24"/>
                <w:szCs w:val="24"/>
                <w:lang w:val="en-US"/>
              </w:rPr>
            </w:pPr>
            <m:oMathPara>
              <m:oMath>
                <m:r>
                  <w:ins w:id="68" w:author="Kokhanovsky Alexander" w:date="2020-04-18T08:01:00Z">
                    <w:rPr>
                      <w:rFonts w:ascii="Cambria Math" w:hAnsi="Cambria Math"/>
                      <w:sz w:val="24"/>
                      <w:szCs w:val="24"/>
                      <w:lang w:val="en-US"/>
                    </w:rPr>
                    <m:t>ε</m:t>
                  </w:ins>
                </m:r>
              </m:oMath>
            </m:oMathPara>
          </w:p>
        </w:tc>
        <w:tc>
          <w:tcPr>
            <w:tcW w:w="1803" w:type="dxa"/>
          </w:tcPr>
          <w:p w14:paraId="71616946" w14:textId="77777777" w:rsidR="00313987" w:rsidRPr="00313987" w:rsidRDefault="00313987" w:rsidP="00313987">
            <w:pPr>
              <w:spacing w:line="360" w:lineRule="auto"/>
              <w:jc w:val="both"/>
              <w:rPr>
                <w:ins w:id="69" w:author="Kokhanovsky Alexander" w:date="2020-04-18T08:01:00Z"/>
                <w:rFonts w:eastAsiaTheme="minorEastAsia"/>
                <w:iCs/>
                <w:sz w:val="24"/>
                <w:szCs w:val="24"/>
                <w:lang w:val="en-US"/>
              </w:rPr>
            </w:pPr>
            <m:oMathPara>
              <m:oMath>
                <m:r>
                  <w:ins w:id="70" w:author="Kokhanovsky Alexander" w:date="2020-04-18T08:01:00Z">
                    <w:rPr>
                      <w:rFonts w:ascii="Cambria Math" w:hAnsi="Cambria Math"/>
                      <w:sz w:val="24"/>
                      <w:szCs w:val="24"/>
                      <w:lang w:val="en-US"/>
                    </w:rPr>
                    <m:t>ς</m:t>
                  </w:ins>
                </m:r>
              </m:oMath>
            </m:oMathPara>
          </w:p>
        </w:tc>
        <w:tc>
          <w:tcPr>
            <w:tcW w:w="1803" w:type="dxa"/>
          </w:tcPr>
          <w:p w14:paraId="41108975" w14:textId="77777777" w:rsidR="00313987" w:rsidRPr="00313987" w:rsidRDefault="00313987" w:rsidP="00313987">
            <w:pPr>
              <w:spacing w:line="360" w:lineRule="auto"/>
              <w:jc w:val="both"/>
              <w:rPr>
                <w:ins w:id="71" w:author="Kokhanovsky Alexander" w:date="2020-04-18T08:01:00Z"/>
                <w:rFonts w:eastAsiaTheme="minorEastAsia"/>
                <w:iCs/>
                <w:sz w:val="24"/>
                <w:szCs w:val="24"/>
                <w:lang w:val="en-US"/>
              </w:rPr>
            </w:pPr>
            <m:oMathPara>
              <m:oMath>
                <m:r>
                  <w:ins w:id="72" w:author="Kokhanovsky Alexander" w:date="2020-04-18T08:01:00Z">
                    <w:rPr>
                      <w:rFonts w:ascii="Cambria Math" w:hAnsi="Cambria Math"/>
                      <w:sz w:val="24"/>
                      <w:szCs w:val="24"/>
                      <w:lang w:val="en-US"/>
                    </w:rPr>
                    <m:t>η</m:t>
                  </w:ins>
                </m:r>
              </m:oMath>
            </m:oMathPara>
          </w:p>
        </w:tc>
      </w:tr>
      <w:tr w:rsidR="00313987" w:rsidRPr="00313987" w14:paraId="4C3102F7" w14:textId="77777777" w:rsidTr="003F1544">
        <w:trPr>
          <w:ins w:id="73" w:author="Kokhanovsky Alexander" w:date="2020-04-18T08:01:00Z"/>
        </w:trPr>
        <w:tc>
          <w:tcPr>
            <w:tcW w:w="1803" w:type="dxa"/>
          </w:tcPr>
          <w:p w14:paraId="786BBCAD" w14:textId="77777777" w:rsidR="00313987" w:rsidRPr="00313987" w:rsidRDefault="00313987" w:rsidP="00313987">
            <w:pPr>
              <w:spacing w:line="360" w:lineRule="auto"/>
              <w:jc w:val="both"/>
              <w:rPr>
                <w:ins w:id="74" w:author="Kokhanovsky Alexander" w:date="2020-04-18T08:01:00Z"/>
                <w:rFonts w:eastAsiaTheme="minorEastAsia"/>
                <w:iCs/>
                <w:sz w:val="24"/>
                <w:szCs w:val="24"/>
                <w:lang w:val="en-US"/>
              </w:rPr>
            </w:pPr>
            <w:ins w:id="75" w:author="Kokhanovsky Alexander" w:date="2020-04-18T08:01:00Z">
              <w:r w:rsidRPr="00313987">
                <w:rPr>
                  <w:rFonts w:eastAsiaTheme="minorEastAsia"/>
                  <w:iCs/>
                  <w:sz w:val="24"/>
                  <w:szCs w:val="24"/>
                  <w:lang w:val="en-US"/>
                </w:rPr>
                <w:t>a</w:t>
              </w:r>
            </w:ins>
          </w:p>
        </w:tc>
        <w:tc>
          <w:tcPr>
            <w:tcW w:w="1803" w:type="dxa"/>
          </w:tcPr>
          <w:p w14:paraId="58321E86" w14:textId="77777777" w:rsidR="00313987" w:rsidRPr="00313987" w:rsidRDefault="00313987" w:rsidP="00313987">
            <w:pPr>
              <w:spacing w:line="360" w:lineRule="auto"/>
              <w:jc w:val="both"/>
              <w:rPr>
                <w:ins w:id="76" w:author="Kokhanovsky Alexander" w:date="2020-04-18T08:01:00Z"/>
                <w:rFonts w:eastAsiaTheme="minorEastAsia"/>
                <w:iCs/>
                <w:sz w:val="24"/>
                <w:szCs w:val="24"/>
                <w:lang w:val="en-US"/>
              </w:rPr>
            </w:pPr>
            <w:ins w:id="77" w:author="Kokhanovsky Alexander" w:date="2020-04-18T08:01:00Z">
              <w:r w:rsidRPr="00313987">
                <w:rPr>
                  <w:rFonts w:eastAsiaTheme="minorEastAsia"/>
                  <w:iCs/>
                  <w:sz w:val="24"/>
                  <w:szCs w:val="24"/>
                  <w:lang w:val="en-US"/>
                </w:rPr>
                <w:t>0.7389</w:t>
              </w:r>
            </w:ins>
          </w:p>
        </w:tc>
        <w:tc>
          <w:tcPr>
            <w:tcW w:w="1803" w:type="dxa"/>
          </w:tcPr>
          <w:p w14:paraId="15C9E741" w14:textId="77777777" w:rsidR="00313987" w:rsidRPr="00313987" w:rsidRDefault="00313987" w:rsidP="00313987">
            <w:pPr>
              <w:spacing w:line="360" w:lineRule="auto"/>
              <w:jc w:val="both"/>
              <w:rPr>
                <w:ins w:id="78" w:author="Kokhanovsky Alexander" w:date="2020-04-18T08:01:00Z"/>
                <w:rFonts w:eastAsiaTheme="minorEastAsia"/>
                <w:iCs/>
                <w:sz w:val="24"/>
                <w:szCs w:val="24"/>
                <w:lang w:val="en-US"/>
              </w:rPr>
            </w:pPr>
            <w:ins w:id="79" w:author="Kokhanovsky Alexander" w:date="2020-04-18T08:01:00Z">
              <w:r w:rsidRPr="00313987">
                <w:rPr>
                  <w:rFonts w:eastAsiaTheme="minorEastAsia"/>
                  <w:iCs/>
                  <w:sz w:val="24"/>
                  <w:szCs w:val="24"/>
                  <w:lang w:val="en-US"/>
                </w:rPr>
                <w:t>-0.1783</w:t>
              </w:r>
            </w:ins>
          </w:p>
        </w:tc>
        <w:tc>
          <w:tcPr>
            <w:tcW w:w="1803" w:type="dxa"/>
          </w:tcPr>
          <w:p w14:paraId="7DB963A7" w14:textId="77777777" w:rsidR="00313987" w:rsidRPr="00313987" w:rsidRDefault="00313987" w:rsidP="00313987">
            <w:pPr>
              <w:spacing w:line="360" w:lineRule="auto"/>
              <w:jc w:val="both"/>
              <w:rPr>
                <w:ins w:id="80" w:author="Kokhanovsky Alexander" w:date="2020-04-18T08:01:00Z"/>
                <w:rFonts w:eastAsiaTheme="minorEastAsia"/>
                <w:iCs/>
                <w:sz w:val="24"/>
                <w:szCs w:val="24"/>
                <w:lang w:val="en-US"/>
              </w:rPr>
            </w:pPr>
            <w:ins w:id="81" w:author="Kokhanovsky Alexander" w:date="2020-04-18T08:01:00Z">
              <w:r w:rsidRPr="00313987">
                <w:rPr>
                  <w:rFonts w:eastAsiaTheme="minorEastAsia"/>
                  <w:iCs/>
                  <w:sz w:val="24"/>
                  <w:szCs w:val="24"/>
                  <w:lang w:val="en-US"/>
                </w:rPr>
                <w:t>0.0484</w:t>
              </w:r>
            </w:ins>
          </w:p>
        </w:tc>
      </w:tr>
      <w:tr w:rsidR="00313987" w:rsidRPr="00313987" w14:paraId="4F835D76" w14:textId="77777777" w:rsidTr="003F1544">
        <w:trPr>
          <w:ins w:id="82" w:author="Kokhanovsky Alexander" w:date="2020-04-18T08:01:00Z"/>
        </w:trPr>
        <w:tc>
          <w:tcPr>
            <w:tcW w:w="1803" w:type="dxa"/>
          </w:tcPr>
          <w:p w14:paraId="0F4B9CF8" w14:textId="77777777" w:rsidR="00313987" w:rsidRPr="00313987" w:rsidRDefault="00313987" w:rsidP="00313987">
            <w:pPr>
              <w:spacing w:line="360" w:lineRule="auto"/>
              <w:jc w:val="both"/>
              <w:rPr>
                <w:ins w:id="83" w:author="Kokhanovsky Alexander" w:date="2020-04-18T08:01:00Z"/>
                <w:rFonts w:eastAsiaTheme="minorEastAsia"/>
                <w:iCs/>
                <w:sz w:val="24"/>
                <w:szCs w:val="24"/>
                <w:lang w:val="en-US"/>
              </w:rPr>
            </w:pPr>
            <w:ins w:id="84" w:author="Kokhanovsky Alexander" w:date="2020-04-18T08:01:00Z">
              <w:r w:rsidRPr="00313987">
                <w:rPr>
                  <w:rFonts w:eastAsiaTheme="minorEastAsia"/>
                  <w:iCs/>
                  <w:sz w:val="24"/>
                  <w:szCs w:val="24"/>
                  <w:lang w:val="en-US"/>
                </w:rPr>
                <w:t>b</w:t>
              </w:r>
            </w:ins>
          </w:p>
        </w:tc>
        <w:tc>
          <w:tcPr>
            <w:tcW w:w="1803" w:type="dxa"/>
          </w:tcPr>
          <w:p w14:paraId="62D18466" w14:textId="77777777" w:rsidR="00313987" w:rsidRPr="00313987" w:rsidRDefault="00313987" w:rsidP="00313987">
            <w:pPr>
              <w:spacing w:line="360" w:lineRule="auto"/>
              <w:jc w:val="both"/>
              <w:rPr>
                <w:ins w:id="85" w:author="Kokhanovsky Alexander" w:date="2020-04-18T08:01:00Z"/>
                <w:rFonts w:eastAsiaTheme="minorEastAsia"/>
                <w:iCs/>
                <w:sz w:val="24"/>
                <w:szCs w:val="24"/>
                <w:lang w:val="en-US"/>
              </w:rPr>
            </w:pPr>
            <w:ins w:id="86" w:author="Kokhanovsky Alexander" w:date="2020-04-18T08:01:00Z">
              <w:r w:rsidRPr="00313987">
                <w:rPr>
                  <w:rFonts w:eastAsiaTheme="minorEastAsia"/>
                  <w:iCs/>
                  <w:sz w:val="24"/>
                  <w:szCs w:val="24"/>
                  <w:lang w:val="en-US"/>
                </w:rPr>
                <w:t>0.0853</w:t>
              </w:r>
            </w:ins>
          </w:p>
        </w:tc>
        <w:tc>
          <w:tcPr>
            <w:tcW w:w="1803" w:type="dxa"/>
          </w:tcPr>
          <w:p w14:paraId="1AD120A3" w14:textId="77777777" w:rsidR="00313987" w:rsidRPr="00313987" w:rsidRDefault="00313987" w:rsidP="00313987">
            <w:pPr>
              <w:spacing w:line="360" w:lineRule="auto"/>
              <w:jc w:val="both"/>
              <w:rPr>
                <w:ins w:id="87" w:author="Kokhanovsky Alexander" w:date="2020-04-18T08:01:00Z"/>
                <w:rFonts w:eastAsiaTheme="minorEastAsia"/>
                <w:iCs/>
                <w:sz w:val="24"/>
                <w:szCs w:val="24"/>
                <w:lang w:val="en-US"/>
              </w:rPr>
            </w:pPr>
            <w:ins w:id="88" w:author="Kokhanovsky Alexander" w:date="2020-04-18T08:01:00Z">
              <w:r w:rsidRPr="00313987">
                <w:rPr>
                  <w:rFonts w:eastAsiaTheme="minorEastAsia"/>
                  <w:iCs/>
                  <w:sz w:val="24"/>
                  <w:szCs w:val="24"/>
                  <w:lang w:val="en-US"/>
                </w:rPr>
                <w:t>0.0414</w:t>
              </w:r>
            </w:ins>
          </w:p>
        </w:tc>
        <w:tc>
          <w:tcPr>
            <w:tcW w:w="1803" w:type="dxa"/>
          </w:tcPr>
          <w:p w14:paraId="63DDD00D" w14:textId="77777777" w:rsidR="00313987" w:rsidRPr="00313987" w:rsidRDefault="00313987" w:rsidP="00313987">
            <w:pPr>
              <w:spacing w:line="360" w:lineRule="auto"/>
              <w:jc w:val="both"/>
              <w:rPr>
                <w:ins w:id="89" w:author="Kokhanovsky Alexander" w:date="2020-04-18T08:01:00Z"/>
                <w:rFonts w:eastAsiaTheme="minorEastAsia"/>
                <w:iCs/>
                <w:sz w:val="24"/>
                <w:szCs w:val="24"/>
                <w:lang w:val="en-US"/>
              </w:rPr>
            </w:pPr>
            <w:ins w:id="90" w:author="Kokhanovsky Alexander" w:date="2020-04-18T08:01:00Z">
              <w:r w:rsidRPr="00313987">
                <w:rPr>
                  <w:rFonts w:eastAsiaTheme="minorEastAsia"/>
                  <w:iCs/>
                  <w:sz w:val="24"/>
                  <w:szCs w:val="24"/>
                  <w:lang w:val="en-US"/>
                </w:rPr>
                <w:t>-0.0127</w:t>
              </w:r>
            </w:ins>
          </w:p>
        </w:tc>
      </w:tr>
      <w:tr w:rsidR="00313987" w:rsidRPr="00313987" w14:paraId="3EE3F316" w14:textId="77777777" w:rsidTr="003F1544">
        <w:trPr>
          <w:ins w:id="91" w:author="Kokhanovsky Alexander" w:date="2020-04-18T08:01:00Z"/>
        </w:trPr>
        <w:tc>
          <w:tcPr>
            <w:tcW w:w="1803" w:type="dxa"/>
          </w:tcPr>
          <w:p w14:paraId="7DA5506E" w14:textId="77777777" w:rsidR="00313987" w:rsidRPr="00313987" w:rsidRDefault="00313987" w:rsidP="00313987">
            <w:pPr>
              <w:spacing w:line="360" w:lineRule="auto"/>
              <w:jc w:val="both"/>
              <w:rPr>
                <w:ins w:id="92" w:author="Kokhanovsky Alexander" w:date="2020-04-18T08:01:00Z"/>
                <w:rFonts w:eastAsiaTheme="minorEastAsia"/>
                <w:iCs/>
                <w:sz w:val="24"/>
                <w:szCs w:val="24"/>
                <w:lang w:val="en-US"/>
              </w:rPr>
            </w:pPr>
            <w:ins w:id="93" w:author="Kokhanovsky Alexander" w:date="2020-04-18T08:01:00Z">
              <w:r w:rsidRPr="00313987">
                <w:rPr>
                  <w:rFonts w:eastAsiaTheme="minorEastAsia"/>
                  <w:iCs/>
                  <w:sz w:val="24"/>
                  <w:szCs w:val="24"/>
                  <w:lang w:val="en-US"/>
                </w:rPr>
                <w:t>c</w:t>
              </w:r>
            </w:ins>
          </w:p>
        </w:tc>
        <w:tc>
          <w:tcPr>
            <w:tcW w:w="1803" w:type="dxa"/>
          </w:tcPr>
          <w:p w14:paraId="4A0B80A0" w14:textId="77777777" w:rsidR="00313987" w:rsidRPr="00313987" w:rsidRDefault="00313987" w:rsidP="00313987">
            <w:pPr>
              <w:spacing w:line="360" w:lineRule="auto"/>
              <w:jc w:val="both"/>
              <w:rPr>
                <w:ins w:id="94" w:author="Kokhanovsky Alexander" w:date="2020-04-18T08:01:00Z"/>
                <w:rFonts w:eastAsiaTheme="minorEastAsia"/>
                <w:iCs/>
                <w:sz w:val="24"/>
                <w:szCs w:val="24"/>
                <w:lang w:val="en-US"/>
              </w:rPr>
            </w:pPr>
            <w:ins w:id="95" w:author="Kokhanovsky Alexander" w:date="2020-04-18T08:01:00Z">
              <w:r w:rsidRPr="00313987">
                <w:rPr>
                  <w:rFonts w:eastAsiaTheme="minorEastAsia"/>
                  <w:iCs/>
                  <w:sz w:val="24"/>
                  <w:szCs w:val="24"/>
                  <w:lang w:val="en-US"/>
                </w:rPr>
                <w:t>0.1384</w:t>
              </w:r>
            </w:ins>
          </w:p>
        </w:tc>
        <w:tc>
          <w:tcPr>
            <w:tcW w:w="1803" w:type="dxa"/>
          </w:tcPr>
          <w:p w14:paraId="36524CEC" w14:textId="77777777" w:rsidR="00313987" w:rsidRPr="00313987" w:rsidRDefault="00313987" w:rsidP="00313987">
            <w:pPr>
              <w:spacing w:line="360" w:lineRule="auto"/>
              <w:jc w:val="both"/>
              <w:rPr>
                <w:ins w:id="96" w:author="Kokhanovsky Alexander" w:date="2020-04-18T08:01:00Z"/>
                <w:rFonts w:eastAsiaTheme="minorEastAsia"/>
                <w:iCs/>
                <w:sz w:val="24"/>
                <w:szCs w:val="24"/>
                <w:lang w:val="en-US"/>
              </w:rPr>
            </w:pPr>
            <w:ins w:id="97" w:author="Kokhanovsky Alexander" w:date="2020-04-18T08:01:00Z">
              <w:r w:rsidRPr="00313987">
                <w:rPr>
                  <w:rFonts w:eastAsiaTheme="minorEastAsia"/>
                  <w:iCs/>
                  <w:sz w:val="24"/>
                  <w:szCs w:val="24"/>
                  <w:lang w:val="en-US"/>
                </w:rPr>
                <w:t>0.0762</w:t>
              </w:r>
            </w:ins>
          </w:p>
        </w:tc>
        <w:tc>
          <w:tcPr>
            <w:tcW w:w="1803" w:type="dxa"/>
          </w:tcPr>
          <w:p w14:paraId="0E5DC890" w14:textId="77777777" w:rsidR="00313987" w:rsidRPr="00313987" w:rsidRDefault="00313987" w:rsidP="00313987">
            <w:pPr>
              <w:spacing w:line="360" w:lineRule="auto"/>
              <w:jc w:val="both"/>
              <w:rPr>
                <w:ins w:id="98" w:author="Kokhanovsky Alexander" w:date="2020-04-18T08:01:00Z"/>
                <w:rFonts w:eastAsiaTheme="minorEastAsia"/>
                <w:iCs/>
                <w:sz w:val="24"/>
                <w:szCs w:val="24"/>
                <w:lang w:val="en-US"/>
              </w:rPr>
            </w:pPr>
            <w:ins w:id="99" w:author="Kokhanovsky Alexander" w:date="2020-04-18T08:01:00Z">
              <w:r w:rsidRPr="00313987">
                <w:rPr>
                  <w:rFonts w:eastAsiaTheme="minorEastAsia"/>
                  <w:iCs/>
                  <w:sz w:val="24"/>
                  <w:szCs w:val="24"/>
                  <w:lang w:val="en-US"/>
                </w:rPr>
                <w:t>-0.0268</w:t>
              </w:r>
            </w:ins>
          </w:p>
        </w:tc>
      </w:tr>
      <w:tr w:rsidR="00313987" w:rsidRPr="00313987" w14:paraId="3158CAE6" w14:textId="77777777" w:rsidTr="003F1544">
        <w:trPr>
          <w:ins w:id="100" w:author="Kokhanovsky Alexander" w:date="2020-04-18T08:01:00Z"/>
        </w:trPr>
        <w:tc>
          <w:tcPr>
            <w:tcW w:w="1803" w:type="dxa"/>
          </w:tcPr>
          <w:p w14:paraId="49F1645D" w14:textId="7D69ECC2" w:rsidR="00313987" w:rsidRPr="00313987" w:rsidRDefault="007A0A62" w:rsidP="00313987">
            <w:pPr>
              <w:spacing w:line="360" w:lineRule="auto"/>
              <w:jc w:val="both"/>
              <w:rPr>
                <w:ins w:id="101" w:author="Kokhanovsky Alexander" w:date="2020-04-18T08:01:00Z"/>
                <w:rFonts w:eastAsiaTheme="minorEastAsia"/>
                <w:iCs/>
                <w:sz w:val="24"/>
                <w:szCs w:val="24"/>
                <w:lang w:val="en-US"/>
              </w:rPr>
            </w:pPr>
            <w:ins w:id="102" w:author="Kokhanovsky Alexander" w:date="2020-04-18T08:01:00Z">
              <w:r>
                <w:rPr>
                  <w:rFonts w:ascii="Cambria Math" w:eastAsiaTheme="minorEastAsia" w:hAnsi="Cambria Math"/>
                  <w:sz w:val="24"/>
                  <w:szCs w:val="24"/>
                  <w:lang w:val="en-US"/>
                </w:rPr>
                <w:t>𝛥</w:t>
              </w:r>
              <w:r w:rsidR="00313987" w:rsidRPr="00313987">
                <w:rPr>
                  <w:rFonts w:eastAsiaTheme="minorEastAsia"/>
                  <w:sz w:val="24"/>
                  <w:szCs w:val="24"/>
                  <w:lang w:val="en-US"/>
                </w:rPr>
                <w:t>, microns</w:t>
              </w:r>
            </w:ins>
          </w:p>
        </w:tc>
        <w:tc>
          <w:tcPr>
            <w:tcW w:w="1803" w:type="dxa"/>
          </w:tcPr>
          <w:p w14:paraId="4CA427AA" w14:textId="77777777" w:rsidR="00313987" w:rsidRPr="00313987" w:rsidRDefault="00313987" w:rsidP="00313987">
            <w:pPr>
              <w:spacing w:line="360" w:lineRule="auto"/>
              <w:jc w:val="both"/>
              <w:rPr>
                <w:ins w:id="103" w:author="Kokhanovsky Alexander" w:date="2020-04-18T08:01:00Z"/>
                <w:rFonts w:eastAsiaTheme="minorEastAsia"/>
                <w:iCs/>
                <w:sz w:val="24"/>
                <w:szCs w:val="24"/>
                <w:lang w:val="en-US"/>
              </w:rPr>
            </w:pPr>
            <w:ins w:id="104" w:author="Kokhanovsky Alexander" w:date="2020-04-18T08:01:00Z">
              <w:r w:rsidRPr="00313987">
                <w:rPr>
                  <w:rFonts w:eastAsiaTheme="minorEastAsia"/>
                  <w:iCs/>
                  <w:sz w:val="24"/>
                  <w:szCs w:val="24"/>
                  <w:lang w:val="en-US"/>
                </w:rPr>
                <w:t>187.89</w:t>
              </w:r>
            </w:ins>
          </w:p>
        </w:tc>
        <w:tc>
          <w:tcPr>
            <w:tcW w:w="1803" w:type="dxa"/>
          </w:tcPr>
          <w:p w14:paraId="50928377" w14:textId="77777777" w:rsidR="00313987" w:rsidRPr="00313987" w:rsidRDefault="00313987" w:rsidP="00313987">
            <w:pPr>
              <w:spacing w:line="360" w:lineRule="auto"/>
              <w:jc w:val="both"/>
              <w:rPr>
                <w:ins w:id="105" w:author="Kokhanovsky Alexander" w:date="2020-04-18T08:01:00Z"/>
                <w:rFonts w:eastAsiaTheme="minorEastAsia"/>
                <w:iCs/>
                <w:sz w:val="24"/>
                <w:szCs w:val="24"/>
                <w:lang w:val="en-US"/>
              </w:rPr>
            </w:pPr>
            <w:ins w:id="106" w:author="Kokhanovsky Alexander" w:date="2020-04-18T08:01:00Z">
              <w:r w:rsidRPr="00313987">
                <w:rPr>
                  <w:rFonts w:eastAsiaTheme="minorEastAsia"/>
                  <w:iCs/>
                  <w:sz w:val="24"/>
                  <w:szCs w:val="24"/>
                  <w:lang w:val="en-US"/>
                </w:rPr>
                <w:t>-69.2636</w:t>
              </w:r>
            </w:ins>
          </w:p>
        </w:tc>
        <w:tc>
          <w:tcPr>
            <w:tcW w:w="1803" w:type="dxa"/>
          </w:tcPr>
          <w:p w14:paraId="1FCA5CDA" w14:textId="77777777" w:rsidR="00313987" w:rsidRPr="00313987" w:rsidRDefault="00313987" w:rsidP="00313987">
            <w:pPr>
              <w:spacing w:line="360" w:lineRule="auto"/>
              <w:jc w:val="both"/>
              <w:rPr>
                <w:ins w:id="107" w:author="Kokhanovsky Alexander" w:date="2020-04-18T08:01:00Z"/>
                <w:rFonts w:eastAsiaTheme="minorEastAsia"/>
                <w:iCs/>
                <w:sz w:val="24"/>
                <w:szCs w:val="24"/>
                <w:lang w:val="en-US"/>
              </w:rPr>
            </w:pPr>
            <w:ins w:id="108" w:author="Kokhanovsky Alexander" w:date="2020-04-18T08:01:00Z">
              <w:r w:rsidRPr="00313987">
                <w:rPr>
                  <w:rFonts w:eastAsiaTheme="minorEastAsia"/>
                  <w:iCs/>
                  <w:sz w:val="24"/>
                  <w:szCs w:val="24"/>
                  <w:lang w:val="en-US"/>
                </w:rPr>
                <w:t>40.4821</w:t>
              </w:r>
            </w:ins>
          </w:p>
        </w:tc>
      </w:tr>
      <w:tr w:rsidR="00313987" w:rsidRPr="00313987" w14:paraId="07838ED5" w14:textId="77777777" w:rsidTr="003F1544">
        <w:trPr>
          <w:ins w:id="109" w:author="Kokhanovsky Alexander" w:date="2020-04-18T08:01:00Z"/>
        </w:trPr>
        <w:tc>
          <w:tcPr>
            <w:tcW w:w="1803" w:type="dxa"/>
          </w:tcPr>
          <w:p w14:paraId="366C99C5" w14:textId="63ACC8E8" w:rsidR="00313987" w:rsidRPr="00313987" w:rsidRDefault="00313987" w:rsidP="00313987">
            <w:pPr>
              <w:spacing w:line="360" w:lineRule="auto"/>
              <w:jc w:val="both"/>
              <w:rPr>
                <w:ins w:id="110" w:author="Kokhanovsky Alexander" w:date="2020-04-18T08:01:00Z"/>
                <w:rFonts w:eastAsiaTheme="minorEastAsia"/>
                <w:iCs/>
                <w:sz w:val="24"/>
                <w:szCs w:val="24"/>
                <w:lang w:val="en-US"/>
              </w:rPr>
            </w:pPr>
            <m:oMath>
              <m:r>
                <w:ins w:id="111" w:author="Kokhanovsky Alexander" w:date="2020-04-18T08:01:00Z">
                  <w:rPr>
                    <w:rFonts w:ascii="Cambria Math" w:hAnsi="Cambria Math"/>
                    <w:sz w:val="24"/>
                    <w:szCs w:val="24"/>
                    <w:lang w:val="en-US"/>
                  </w:rPr>
                  <m:t>γ</m:t>
                </w:ins>
              </m:r>
            </m:oMath>
            <w:ins w:id="112" w:author="Kokhanovsky Alexander" w:date="2020-04-18T08:01:00Z">
              <w:r w:rsidRPr="00313987">
                <w:rPr>
                  <w:rFonts w:eastAsiaTheme="minorEastAsia"/>
                  <w:sz w:val="24"/>
                  <w:szCs w:val="24"/>
                  <w:lang w:val="en-US"/>
                </w:rPr>
                <w:t>,</w:t>
              </w:r>
              <w:r w:rsidR="007A0A62">
                <w:rPr>
                  <w:rFonts w:eastAsiaTheme="minorEastAsia"/>
                  <w:sz w:val="24"/>
                  <w:szCs w:val="24"/>
                  <w:lang w:val="en-US"/>
                </w:rPr>
                <w:t xml:space="preserve"> </w:t>
              </w:r>
              <w:r w:rsidRPr="00313987">
                <w:rPr>
                  <w:rFonts w:eastAsiaTheme="minorEastAsia"/>
                  <w:sz w:val="24"/>
                  <w:szCs w:val="24"/>
                  <w:lang w:val="en-US"/>
                </w:rPr>
                <w:t>microns</w:t>
              </w:r>
            </w:ins>
          </w:p>
        </w:tc>
        <w:tc>
          <w:tcPr>
            <w:tcW w:w="1803" w:type="dxa"/>
          </w:tcPr>
          <w:p w14:paraId="7F53E797" w14:textId="77777777" w:rsidR="00313987" w:rsidRPr="00313987" w:rsidRDefault="00313987" w:rsidP="00313987">
            <w:pPr>
              <w:spacing w:line="360" w:lineRule="auto"/>
              <w:jc w:val="both"/>
              <w:rPr>
                <w:ins w:id="113" w:author="Kokhanovsky Alexander" w:date="2020-04-18T08:01:00Z"/>
                <w:rFonts w:eastAsiaTheme="minorEastAsia"/>
                <w:iCs/>
                <w:sz w:val="24"/>
                <w:szCs w:val="24"/>
                <w:lang w:val="en-US"/>
              </w:rPr>
            </w:pPr>
            <w:ins w:id="114" w:author="Kokhanovsky Alexander" w:date="2020-04-18T08:01:00Z">
              <w:r w:rsidRPr="00313987">
                <w:rPr>
                  <w:rFonts w:eastAsiaTheme="minorEastAsia"/>
                  <w:iCs/>
                  <w:sz w:val="24"/>
                  <w:szCs w:val="24"/>
                  <w:lang w:val="en-US"/>
                </w:rPr>
                <w:t>2687.25</w:t>
              </w:r>
            </w:ins>
          </w:p>
        </w:tc>
        <w:tc>
          <w:tcPr>
            <w:tcW w:w="1803" w:type="dxa"/>
          </w:tcPr>
          <w:p w14:paraId="50E88191" w14:textId="77777777" w:rsidR="00313987" w:rsidRPr="00313987" w:rsidRDefault="00313987" w:rsidP="00313987">
            <w:pPr>
              <w:spacing w:line="360" w:lineRule="auto"/>
              <w:jc w:val="both"/>
              <w:rPr>
                <w:ins w:id="115" w:author="Kokhanovsky Alexander" w:date="2020-04-18T08:01:00Z"/>
                <w:rFonts w:eastAsiaTheme="minorEastAsia"/>
                <w:iCs/>
                <w:sz w:val="24"/>
                <w:szCs w:val="24"/>
                <w:lang w:val="en-US"/>
              </w:rPr>
            </w:pPr>
            <w:ins w:id="116" w:author="Kokhanovsky Alexander" w:date="2020-04-18T08:01:00Z">
              <w:r w:rsidRPr="00313987">
                <w:rPr>
                  <w:rFonts w:eastAsiaTheme="minorEastAsia"/>
                  <w:iCs/>
                  <w:sz w:val="24"/>
                  <w:szCs w:val="24"/>
                  <w:lang w:val="en-US"/>
                </w:rPr>
                <w:t>-405.09</w:t>
              </w:r>
            </w:ins>
          </w:p>
        </w:tc>
        <w:tc>
          <w:tcPr>
            <w:tcW w:w="1803" w:type="dxa"/>
          </w:tcPr>
          <w:p w14:paraId="02BF7F4E" w14:textId="77777777" w:rsidR="00313987" w:rsidRPr="00313987" w:rsidRDefault="00313987" w:rsidP="00313987">
            <w:pPr>
              <w:spacing w:line="360" w:lineRule="auto"/>
              <w:jc w:val="both"/>
              <w:rPr>
                <w:ins w:id="117" w:author="Kokhanovsky Alexander" w:date="2020-04-18T08:01:00Z"/>
                <w:rFonts w:eastAsiaTheme="minorEastAsia"/>
                <w:iCs/>
                <w:sz w:val="24"/>
                <w:szCs w:val="24"/>
                <w:lang w:val="en-US"/>
              </w:rPr>
            </w:pPr>
            <w:ins w:id="118" w:author="Kokhanovsky Alexander" w:date="2020-04-18T08:01:00Z">
              <w:r w:rsidRPr="00313987">
                <w:rPr>
                  <w:rFonts w:eastAsiaTheme="minorEastAsia"/>
                  <w:iCs/>
                  <w:sz w:val="24"/>
                  <w:szCs w:val="24"/>
                  <w:lang w:val="en-US"/>
                </w:rPr>
                <w:t>94.5</w:t>
              </w:r>
            </w:ins>
          </w:p>
        </w:tc>
      </w:tr>
    </w:tbl>
    <w:p w14:paraId="5D0B3D66" w14:textId="77777777" w:rsidR="00313987" w:rsidRPr="00313987" w:rsidRDefault="00313987" w:rsidP="00313987">
      <w:pPr>
        <w:pStyle w:val="ListParagraph"/>
        <w:spacing w:line="360" w:lineRule="auto"/>
        <w:rPr>
          <w:ins w:id="119" w:author="Kokhanovsky Alexander" w:date="2020-04-18T08:01:00Z"/>
          <w:rFonts w:ascii="Times New Roman" w:hAnsi="Times New Roman"/>
          <w:iCs/>
          <w:sz w:val="24"/>
          <w:szCs w:val="24"/>
        </w:rPr>
      </w:pPr>
    </w:p>
    <w:p w14:paraId="2E22B1AA" w14:textId="77777777" w:rsidR="00313987" w:rsidRDefault="00313987" w:rsidP="00313987">
      <w:pPr>
        <w:suppressAutoHyphens w:val="0"/>
        <w:spacing w:line="360" w:lineRule="auto"/>
        <w:jc w:val="both"/>
        <w:textAlignment w:val="auto"/>
        <w:rPr>
          <w:ins w:id="120" w:author="Kokhanovsky Alexander" w:date="2020-04-18T08:01:00Z"/>
          <w:rFonts w:ascii="Times New Roman" w:hAnsi="Times New Roman"/>
          <w:sz w:val="24"/>
          <w:szCs w:val="24"/>
        </w:rPr>
      </w:pPr>
    </w:p>
    <w:p w14:paraId="3185F8A1" w14:textId="77777777" w:rsidR="002556D5" w:rsidRDefault="002556D5" w:rsidP="00722776">
      <w:pPr>
        <w:suppressAutoHyphens w:val="0"/>
        <w:spacing w:line="360" w:lineRule="auto"/>
        <w:jc w:val="both"/>
        <w:textAlignment w:val="auto"/>
        <w:rPr>
          <w:ins w:id="121" w:author="Kokhanovsky Alexander" w:date="2020-04-18T08:01:00Z"/>
          <w:rFonts w:ascii="Times New Roman" w:hAnsi="Times New Roman"/>
          <w:sz w:val="24"/>
          <w:szCs w:val="24"/>
        </w:rPr>
      </w:pPr>
    </w:p>
    <w:p w14:paraId="71C7C13A" w14:textId="51620595" w:rsidR="00722776" w:rsidRDefault="00A809C7" w:rsidP="00722776">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In case of polluted snow, we use the polynomial and exponential approximation </w:t>
      </w:r>
      <w:del w:id="122" w:author="Kokhanovsky Alexander" w:date="2020-04-18T08:01:00Z">
        <w:r>
          <w:rPr>
            <w:rFonts w:ascii="Times New Roman" w:hAnsi="Times New Roman"/>
            <w:sz w:val="24"/>
            <w:szCs w:val="24"/>
          </w:rPr>
          <w:delText>of</w:delText>
        </w:r>
      </w:del>
      <w:ins w:id="123" w:author="Kokhanovsky Alexander" w:date="2020-04-18T08:01:00Z">
        <w:r w:rsidR="002556D5">
          <w:rPr>
            <w:rFonts w:ascii="Times New Roman" w:hAnsi="Times New Roman"/>
            <w:sz w:val="24"/>
            <w:szCs w:val="24"/>
          </w:rPr>
          <w:t>for</w:t>
        </w:r>
      </w:ins>
      <w:r w:rsidR="002556D5">
        <w:rPr>
          <w:rFonts w:ascii="Times New Roman" w:hAnsi="Times New Roman"/>
          <w:sz w:val="24"/>
          <w:szCs w:val="24"/>
        </w:rPr>
        <w:t xml:space="preserve"> the </w:t>
      </w:r>
      <w:ins w:id="124" w:author="Kokhanovsky Alexander" w:date="2020-04-18T08:01:00Z">
        <w:r w:rsidR="002556D5">
          <w:rPr>
            <w:rFonts w:ascii="Times New Roman" w:hAnsi="Times New Roman"/>
            <w:sz w:val="24"/>
            <w:szCs w:val="24"/>
          </w:rPr>
          <w:t xml:space="preserve">snow </w:t>
        </w:r>
        <w:r>
          <w:rPr>
            <w:rFonts w:ascii="Times New Roman" w:hAnsi="Times New Roman"/>
            <w:sz w:val="24"/>
            <w:szCs w:val="24"/>
          </w:rPr>
          <w:t xml:space="preserve"> </w:t>
        </w:r>
      </w:ins>
      <w:r>
        <w:rPr>
          <w:rFonts w:ascii="Times New Roman" w:hAnsi="Times New Roman"/>
          <w:sz w:val="24"/>
          <w:szCs w:val="24"/>
        </w:rPr>
        <w:t>albedo. This makes it possible to calculate BBA (spherical and plane) analytically. The details are given in Appendix 4.</w:t>
      </w:r>
    </w:p>
    <w:p w14:paraId="68C16433" w14:textId="77777777" w:rsidR="00B37823" w:rsidRPr="008461CF" w:rsidRDefault="00B37823" w:rsidP="00722776">
      <w:pPr>
        <w:suppressAutoHyphens w:val="0"/>
        <w:spacing w:line="360" w:lineRule="auto"/>
        <w:jc w:val="both"/>
        <w:textAlignment w:val="auto"/>
        <w:rPr>
          <w:rFonts w:ascii="Times New Roman" w:hAnsi="Times New Roman"/>
          <w:sz w:val="24"/>
          <w:szCs w:val="24"/>
        </w:rPr>
      </w:pPr>
    </w:p>
    <w:p w14:paraId="17921DD0" w14:textId="7D5F915C" w:rsidR="00B37823" w:rsidRDefault="0065694C" w:rsidP="00B37823">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3</w:t>
      </w:r>
      <w:r w:rsidR="00B37823" w:rsidRPr="008461CF">
        <w:rPr>
          <w:rFonts w:ascii="Times New Roman" w:hAnsi="Times New Roman"/>
          <w:b/>
          <w:color w:val="1F497D"/>
          <w:sz w:val="24"/>
          <w:szCs w:val="24"/>
          <w:lang w:val="en-GB"/>
        </w:rPr>
        <w:t>.</w:t>
      </w:r>
      <w:r w:rsidR="00C136BC">
        <w:rPr>
          <w:rFonts w:ascii="Times New Roman" w:hAnsi="Times New Roman"/>
          <w:b/>
          <w:color w:val="1F497D"/>
          <w:sz w:val="24"/>
          <w:szCs w:val="24"/>
          <w:lang w:val="en-GB"/>
        </w:rPr>
        <w:t>2</w:t>
      </w:r>
      <w:r w:rsidR="00B37823" w:rsidRPr="008461CF">
        <w:rPr>
          <w:rFonts w:ascii="Times New Roman" w:hAnsi="Times New Roman"/>
          <w:b/>
          <w:color w:val="1F497D"/>
          <w:sz w:val="24"/>
          <w:szCs w:val="24"/>
          <w:lang w:val="en-GB"/>
        </w:rPr>
        <w:t xml:space="preserve"> </w:t>
      </w:r>
      <w:r w:rsidR="00B37823">
        <w:rPr>
          <w:rFonts w:ascii="Times New Roman" w:hAnsi="Times New Roman"/>
          <w:b/>
          <w:color w:val="1F497D"/>
          <w:sz w:val="24"/>
          <w:szCs w:val="24"/>
          <w:lang w:val="en-GB"/>
        </w:rPr>
        <w:t>Retrievals for the polluted snow/ice case</w:t>
      </w:r>
      <w:r w:rsidR="00430982">
        <w:rPr>
          <w:rFonts w:ascii="Times New Roman" w:hAnsi="Times New Roman"/>
          <w:b/>
          <w:color w:val="1F497D"/>
          <w:sz w:val="24"/>
          <w:szCs w:val="24"/>
          <w:lang w:val="en-GB"/>
        </w:rPr>
        <w:t xml:space="preserve"> with account for atmospheric effects</w:t>
      </w:r>
    </w:p>
    <w:p w14:paraId="007A32B3" w14:textId="418932BA" w:rsidR="006F5F88" w:rsidRDefault="005C3D6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In case of polluted </w:t>
      </w:r>
      <w:proofErr w:type="gramStart"/>
      <w:r>
        <w:rPr>
          <w:rFonts w:ascii="Times New Roman" w:hAnsi="Times New Roman"/>
          <w:position w:val="-32"/>
          <w:sz w:val="24"/>
          <w:szCs w:val="24"/>
          <w:lang w:val="en-GB"/>
        </w:rPr>
        <w:t>snow</w:t>
      </w:r>
      <w:proofErr w:type="gramEnd"/>
      <w:r w:rsidR="00430982">
        <w:rPr>
          <w:rFonts w:ascii="Times New Roman" w:hAnsi="Times New Roman"/>
          <w:position w:val="-32"/>
          <w:sz w:val="24"/>
          <w:szCs w:val="24"/>
          <w:lang w:val="en-GB"/>
        </w:rPr>
        <w:t xml:space="preserve"> the simplified atmospheric correction based on the OLCI measurements at 865</w:t>
      </w:r>
      <w:r w:rsidR="00430982">
        <w:rPr>
          <w:rFonts w:ascii="Times New Roman" w:hAnsi="Times New Roman"/>
          <w:position w:val="-32"/>
          <w:sz w:val="24"/>
          <w:szCs w:val="24"/>
        </w:rPr>
        <w:t>/</w:t>
      </w:r>
      <w:r w:rsidR="00430982">
        <w:rPr>
          <w:rFonts w:ascii="Times New Roman" w:hAnsi="Times New Roman"/>
          <w:position w:val="-32"/>
          <w:sz w:val="24"/>
          <w:szCs w:val="24"/>
          <w:lang w:val="en-GB"/>
        </w:rPr>
        <w:t xml:space="preserve">1020nm wavelengths and extrapolation to the shorter wavelengths is not possible. </w:t>
      </w:r>
      <w:r w:rsidR="006F5F88">
        <w:rPr>
          <w:rFonts w:ascii="Times New Roman" w:hAnsi="Times New Roman"/>
          <w:position w:val="-32"/>
          <w:sz w:val="24"/>
          <w:szCs w:val="24"/>
          <w:lang w:val="en-GB"/>
        </w:rPr>
        <w:t xml:space="preserve">This is due to the fact that impurities </w:t>
      </w:r>
      <w:r w:rsidR="00520DF3">
        <w:rPr>
          <w:rFonts w:ascii="Times New Roman" w:hAnsi="Times New Roman"/>
          <w:position w:val="-32"/>
          <w:sz w:val="24"/>
          <w:szCs w:val="24"/>
          <w:lang w:val="en-GB"/>
        </w:rPr>
        <w:t xml:space="preserve">(and not just snow grains) </w:t>
      </w:r>
      <w:r w:rsidR="006F5F88">
        <w:rPr>
          <w:rFonts w:ascii="Times New Roman" w:hAnsi="Times New Roman"/>
          <w:position w:val="-32"/>
          <w:sz w:val="24"/>
          <w:szCs w:val="24"/>
          <w:lang w:val="en-GB"/>
        </w:rPr>
        <w:t xml:space="preserve">influence the snow reflectance in the visible. </w:t>
      </w:r>
      <w:r w:rsidR="00430982">
        <w:rPr>
          <w:rFonts w:ascii="Times New Roman" w:hAnsi="Times New Roman"/>
          <w:position w:val="-32"/>
          <w:sz w:val="24"/>
          <w:szCs w:val="24"/>
          <w:lang w:val="en-GB"/>
        </w:rPr>
        <w:t>Therefore, the atmospheric correction of measurements at all OLCI</w:t>
      </w:r>
      <w:r w:rsidR="00713391">
        <w:rPr>
          <w:rFonts w:ascii="Times New Roman" w:hAnsi="Times New Roman"/>
          <w:position w:val="-32"/>
          <w:sz w:val="24"/>
          <w:szCs w:val="24"/>
          <w:lang w:val="en-GB"/>
        </w:rPr>
        <w:t xml:space="preserve"> </w:t>
      </w:r>
      <w:r w:rsidR="006F5F88">
        <w:rPr>
          <w:rFonts w:ascii="Times New Roman" w:hAnsi="Times New Roman"/>
          <w:position w:val="-32"/>
          <w:sz w:val="24"/>
          <w:szCs w:val="24"/>
          <w:lang w:val="en-GB"/>
        </w:rPr>
        <w:t xml:space="preserve">channels </w:t>
      </w:r>
      <w:r w:rsidR="00713391">
        <w:rPr>
          <w:rFonts w:ascii="Times New Roman" w:hAnsi="Times New Roman"/>
          <w:position w:val="-32"/>
          <w:sz w:val="24"/>
          <w:szCs w:val="24"/>
          <w:lang w:val="en-GB"/>
        </w:rPr>
        <w:t xml:space="preserve">must be performed. </w:t>
      </w:r>
      <w:r w:rsidR="00430982">
        <w:rPr>
          <w:rFonts w:ascii="Times New Roman" w:hAnsi="Times New Roman"/>
          <w:position w:val="-32"/>
          <w:sz w:val="24"/>
          <w:szCs w:val="24"/>
          <w:lang w:val="en-GB"/>
        </w:rPr>
        <w:t xml:space="preserve">  </w:t>
      </w:r>
      <w:r>
        <w:rPr>
          <w:rFonts w:ascii="Times New Roman" w:hAnsi="Times New Roman"/>
          <w:position w:val="-32"/>
          <w:sz w:val="24"/>
          <w:szCs w:val="24"/>
          <w:lang w:val="en-GB"/>
        </w:rPr>
        <w:t xml:space="preserve"> </w:t>
      </w:r>
      <w:r w:rsidR="006F5F88">
        <w:rPr>
          <w:rFonts w:ascii="Times New Roman" w:hAnsi="Times New Roman"/>
          <w:position w:val="-32"/>
          <w:sz w:val="24"/>
          <w:szCs w:val="24"/>
          <w:lang w:val="en-GB"/>
        </w:rPr>
        <w:t xml:space="preserve">Here, we consider two cases: </w:t>
      </w:r>
    </w:p>
    <w:p w14:paraId="7BE9C90E" w14:textId="460A2625" w:rsidR="006F5F88" w:rsidRDefault="006F5F88" w:rsidP="006F5F88">
      <w:pPr>
        <w:pStyle w:val="ListParagraph"/>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1) </w:t>
      </w:r>
      <w:r w:rsidRPr="00545192">
        <w:rPr>
          <w:rFonts w:ascii="Times New Roman" w:hAnsi="Times New Roman"/>
          <w:i/>
          <w:iCs/>
          <w:position w:val="-32"/>
          <w:sz w:val="24"/>
          <w:szCs w:val="24"/>
          <w:u w:val="single"/>
          <w:lang w:val="en-GB"/>
        </w:rPr>
        <w:t xml:space="preserve">the reflectance at 1020nm is </w:t>
      </w:r>
      <w:r w:rsidR="00C86094" w:rsidRPr="00545192">
        <w:rPr>
          <w:rFonts w:ascii="Times New Roman" w:hAnsi="Times New Roman"/>
          <w:i/>
          <w:iCs/>
          <w:position w:val="-32"/>
          <w:sz w:val="24"/>
          <w:szCs w:val="24"/>
          <w:u w:val="single"/>
          <w:lang w:val="en-GB"/>
        </w:rPr>
        <w:t>larger</w:t>
      </w:r>
      <w:r w:rsidRPr="00545192">
        <w:rPr>
          <w:rFonts w:ascii="Times New Roman" w:hAnsi="Times New Roman"/>
          <w:i/>
          <w:iCs/>
          <w:position w:val="-32"/>
          <w:sz w:val="24"/>
          <w:szCs w:val="24"/>
          <w:u w:val="single"/>
          <w:lang w:val="en-GB"/>
        </w:rPr>
        <w:t xml:space="preserve"> than the THV assumed to be equal 0.5,</w:t>
      </w:r>
    </w:p>
    <w:p w14:paraId="2F7C9DAE" w14:textId="15A9607A" w:rsidR="006F5F88" w:rsidRDefault="006F5F88" w:rsidP="006F5F88">
      <w:pPr>
        <w:pStyle w:val="ListParagraph"/>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2) </w:t>
      </w:r>
      <w:r w:rsidRPr="00545192">
        <w:rPr>
          <w:rFonts w:ascii="Times New Roman" w:hAnsi="Times New Roman"/>
          <w:i/>
          <w:iCs/>
          <w:position w:val="-32"/>
          <w:sz w:val="24"/>
          <w:szCs w:val="24"/>
          <w:u w:val="single"/>
          <w:lang w:val="en-GB"/>
        </w:rPr>
        <w:t>the reflectance at 1020nm is smaller or equal to the THV assumed to be equal 0.5.</w:t>
      </w:r>
    </w:p>
    <w:p w14:paraId="1DE6F68C" w14:textId="3278CFCC" w:rsidR="006F5F88" w:rsidRPr="00520DF3" w:rsidRDefault="006F5F88" w:rsidP="00520DF3">
      <w:pPr>
        <w:spacing w:line="360" w:lineRule="auto"/>
        <w:jc w:val="both"/>
        <w:rPr>
          <w:rFonts w:ascii="Times New Roman" w:hAnsi="Times New Roman"/>
          <w:position w:val="-32"/>
          <w:sz w:val="24"/>
          <w:szCs w:val="24"/>
          <w:lang w:val="en-GB"/>
        </w:rPr>
      </w:pPr>
      <w:r w:rsidRPr="00520DF3">
        <w:rPr>
          <w:rFonts w:ascii="Times New Roman" w:hAnsi="Times New Roman"/>
          <w:position w:val="-32"/>
          <w:sz w:val="24"/>
          <w:szCs w:val="24"/>
          <w:lang w:val="en-GB"/>
        </w:rPr>
        <w:t xml:space="preserve">The first case corresponds to the polluted snow and the second one corresponds to other surfaces including bare ice. </w:t>
      </w:r>
      <w:proofErr w:type="spellStart"/>
      <w:r w:rsidRPr="00520DF3">
        <w:rPr>
          <w:rFonts w:ascii="Times New Roman" w:hAnsi="Times New Roman"/>
          <w:position w:val="-32"/>
          <w:sz w:val="24"/>
          <w:szCs w:val="24"/>
          <w:lang w:val="en-GB"/>
        </w:rPr>
        <w:t>Lut</w:t>
      </w:r>
      <w:proofErr w:type="spellEnd"/>
      <w:r w:rsidRPr="00520DF3">
        <w:rPr>
          <w:rFonts w:ascii="Times New Roman" w:hAnsi="Times New Roman"/>
          <w:position w:val="-32"/>
          <w:sz w:val="24"/>
          <w:szCs w:val="24"/>
          <w:lang w:val="en-GB"/>
        </w:rPr>
        <w:t xml:space="preserve"> us consider the first case now.</w:t>
      </w:r>
    </w:p>
    <w:p w14:paraId="3B2CB72F" w14:textId="5C429E82" w:rsidR="006F5F88" w:rsidRDefault="006F5F8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3.2.1 Polluted snow</w:t>
      </w:r>
    </w:p>
    <w:p w14:paraId="4CE252B8" w14:textId="688B2D3E" w:rsidR="000F1E54" w:rsidRPr="000F1E54" w:rsidRDefault="006F5F8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In the case of polluted snow (R(1020nm)&gt;0.</w:t>
      </w:r>
      <w:proofErr w:type="gramStart"/>
      <w:r>
        <w:rPr>
          <w:rFonts w:ascii="Times New Roman" w:hAnsi="Times New Roman"/>
          <w:position w:val="-32"/>
          <w:sz w:val="24"/>
          <w:szCs w:val="24"/>
          <w:lang w:val="en-GB"/>
        </w:rPr>
        <w:t>5)we</w:t>
      </w:r>
      <w:proofErr w:type="gramEnd"/>
      <w:r>
        <w:rPr>
          <w:rFonts w:ascii="Times New Roman" w:hAnsi="Times New Roman"/>
          <w:position w:val="-32"/>
          <w:sz w:val="24"/>
          <w:szCs w:val="24"/>
          <w:lang w:val="en-GB"/>
        </w:rPr>
        <w:t xml:space="preserve"> use </w:t>
      </w:r>
      <w:r w:rsidR="004860E9">
        <w:rPr>
          <w:rFonts w:ascii="Times New Roman" w:hAnsi="Times New Roman"/>
          <w:position w:val="-32"/>
          <w:sz w:val="24"/>
          <w:szCs w:val="24"/>
          <w:lang w:val="en-GB"/>
        </w:rPr>
        <w:t xml:space="preserve">the following equation </w:t>
      </w:r>
      <w:r w:rsidR="005C3D68">
        <w:rPr>
          <w:rFonts w:ascii="Times New Roman" w:hAnsi="Times New Roman"/>
          <w:position w:val="-32"/>
          <w:sz w:val="24"/>
          <w:szCs w:val="24"/>
          <w:lang w:val="en-GB"/>
        </w:rPr>
        <w:t xml:space="preserve"> to derive the snow spectral spherical albedo</w:t>
      </w:r>
      <w:r w:rsidR="002F0D13">
        <w:rPr>
          <w:rFonts w:ascii="Times New Roman" w:hAnsi="Times New Roman"/>
          <w:position w:val="-32"/>
          <w:sz w:val="24"/>
          <w:szCs w:val="24"/>
          <w:lang w:val="en-GB"/>
        </w:rPr>
        <w:t xml:space="preserve"> </w:t>
      </w:r>
      <w:r w:rsidR="004A6365">
        <w:rPr>
          <w:rFonts w:ascii="Times New Roman" w:hAnsi="Times New Roman"/>
          <w:position w:val="-32"/>
          <w:sz w:val="24"/>
          <w:szCs w:val="24"/>
          <w:lang w:val="en-GB"/>
        </w:rPr>
        <w:t>(Kokhanovsky</w:t>
      </w:r>
      <w:r w:rsidR="00F350B2">
        <w:rPr>
          <w:rFonts w:ascii="Times New Roman" w:hAnsi="Times New Roman"/>
          <w:position w:val="-32"/>
          <w:sz w:val="24"/>
          <w:szCs w:val="24"/>
          <w:lang w:val="en-GB"/>
        </w:rPr>
        <w:t xml:space="preserve"> et al.</w:t>
      </w:r>
      <w:r w:rsidR="004A6365">
        <w:rPr>
          <w:rFonts w:ascii="Times New Roman" w:hAnsi="Times New Roman"/>
          <w:position w:val="-32"/>
          <w:sz w:val="24"/>
          <w:szCs w:val="24"/>
          <w:lang w:val="en-GB"/>
        </w:rPr>
        <w:t>, 200</w:t>
      </w:r>
      <w:r w:rsidR="00F350B2">
        <w:rPr>
          <w:rFonts w:ascii="Times New Roman" w:hAnsi="Times New Roman"/>
          <w:position w:val="-32"/>
          <w:sz w:val="24"/>
          <w:szCs w:val="24"/>
          <w:lang w:val="en-GB"/>
        </w:rPr>
        <w:t>5</w:t>
      </w:r>
      <w:r w:rsidR="004A6365">
        <w:rPr>
          <w:rFonts w:ascii="Times New Roman" w:hAnsi="Times New Roman"/>
          <w:position w:val="-32"/>
          <w:sz w:val="24"/>
          <w:szCs w:val="24"/>
          <w:lang w:val="en-GB"/>
        </w:rPr>
        <w:t>)</w:t>
      </w:r>
      <w:r w:rsidR="005C3D68">
        <w:rPr>
          <w:rFonts w:ascii="Times New Roman" w:hAnsi="Times New Roman"/>
          <w:position w:val="-32"/>
          <w:sz w:val="24"/>
          <w:szCs w:val="24"/>
          <w:lang w:val="en-GB"/>
        </w:rPr>
        <w:t xml:space="preserve">: </w:t>
      </w:r>
    </w:p>
    <w:bookmarkStart w:id="125" w:name="_Hlk8030618"/>
    <w:p w14:paraId="099A3B43" w14:textId="538F10DE" w:rsidR="008342BE" w:rsidRPr="00045190" w:rsidRDefault="003F1544" w:rsidP="00F94528">
      <w:pPr>
        <w:spacing w:line="360" w:lineRule="auto"/>
        <w:jc w:val="right"/>
        <w:rPr>
          <w:rFonts w:ascii="Times New Roman" w:hAnsi="Times New Roman"/>
          <w:position w:val="-32"/>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meas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den>
        </m:f>
        <m:r>
          <w:rPr>
            <w:rFonts w:ascii="Cambria Math" w:hAnsi="Cambria Math"/>
            <w:sz w:val="24"/>
            <w:szCs w:val="24"/>
          </w:rPr>
          <m:t xml:space="preserve"> </m:t>
        </m:r>
        <w:bookmarkEnd w:id="125"/>
        <m:r>
          <w:rPr>
            <w:rFonts w:ascii="Cambria Math" w:hAnsi="Cambria Math"/>
            <w:sz w:val="24"/>
            <w:szCs w:val="24"/>
          </w:rPr>
          <m:t>)</m:t>
        </m:r>
        <w:bookmarkStart w:id="126" w:name="_Hlk18407980"/>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w:bookmarkEnd w:id="126"/>
        <m:r>
          <w:rPr>
            <w:rFonts w:ascii="Cambria Math" w:hAnsi="Cambria Math"/>
            <w:sz w:val="24"/>
            <w:szCs w:val="24"/>
          </w:rPr>
          <m:t>.</m:t>
        </m:r>
      </m:oMath>
      <w:r w:rsidR="0086171E">
        <w:rPr>
          <w:rFonts w:ascii="Times New Roman" w:hAnsi="Times New Roman"/>
          <w:sz w:val="24"/>
          <w:szCs w:val="24"/>
        </w:rPr>
        <w:t xml:space="preserve">                                              (10)</w:t>
      </w:r>
    </w:p>
    <w:p w14:paraId="1CC99050" w14:textId="626B5D3B" w:rsidR="00D40270" w:rsidRDefault="004A6365" w:rsidP="00D40270">
      <w:pPr>
        <w:spacing w:line="360" w:lineRule="auto"/>
        <w:jc w:val="both"/>
        <w:rPr>
          <w:rFonts w:ascii="Times New Roman" w:hAnsi="Times New Roman"/>
          <w:sz w:val="24"/>
          <w:szCs w:val="24"/>
        </w:rPr>
      </w:pPr>
      <m:oMath>
        <m:r>
          <m:rPr>
            <m:sty m:val="p"/>
          </m:rPr>
          <w:rPr>
            <w:rFonts w:ascii="Cambria Math" w:hAnsi="Cambria Math"/>
            <w:sz w:val="24"/>
            <w:szCs w:val="24"/>
          </w:rPr>
          <m:t>Here</m:t>
        </m:r>
        <m:r>
          <w:rPr>
            <w:rFonts w:ascii="Cambria Math" w:hAnsi="Cambria Math"/>
            <w:sz w:val="24"/>
            <w:szCs w:val="24"/>
          </w:rPr>
          <m:t xml:space="preserve">,  </m:t>
        </m:r>
        <w:bookmarkStart w:id="127" w:name="_Hlk8028731"/>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meas</m:t>
            </m:r>
          </m:sub>
        </m:sSub>
      </m:oMath>
      <w:bookmarkEnd w:id="127"/>
      <w:r>
        <w:rPr>
          <w:rFonts w:ascii="Times New Roman" w:hAnsi="Times New Roman"/>
          <w:sz w:val="24"/>
          <w:szCs w:val="24"/>
        </w:rPr>
        <w:t xml:space="preserve">  is the measured top-of-atmosphere reflectance function,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atm</m:t>
            </m:r>
          </m:sub>
        </m:sSub>
      </m:oMath>
      <w:r>
        <w:rPr>
          <w:rFonts w:ascii="Times New Roman" w:hAnsi="Times New Roman"/>
          <w:sz w:val="24"/>
          <w:szCs w:val="24"/>
        </w:rPr>
        <w:t xml:space="preserve"> is atmospheric contribution to the measured signal,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atm</m:t>
            </m:r>
          </m:sub>
        </m:sSub>
      </m:oMath>
      <w:r>
        <w:rPr>
          <w:rFonts w:ascii="Times New Roman" w:hAnsi="Times New Roman"/>
          <w:sz w:val="24"/>
          <w:szCs w:val="24"/>
        </w:rPr>
        <w:t xml:space="preserve"> is the spherical albedo of the atmosphere,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sz w:val="24"/>
          <w:szCs w:val="24"/>
        </w:rPr>
        <w:t xml:space="preserve"> is </w:t>
      </w:r>
      <w:r w:rsidR="002F0D13">
        <w:rPr>
          <w:rFonts w:ascii="Times New Roman" w:hAnsi="Times New Roman"/>
          <w:sz w:val="24"/>
          <w:szCs w:val="24"/>
        </w:rPr>
        <w:t xml:space="preserve">the </w:t>
      </w:r>
      <w:r w:rsidR="002F0D13">
        <w:rPr>
          <w:rFonts w:ascii="Times New Roman" w:hAnsi="Times New Roman"/>
          <w:sz w:val="24"/>
          <w:szCs w:val="24"/>
        </w:rPr>
        <w:lastRenderedPageBreak/>
        <w:t xml:space="preserve">bottom-of-atmosphere snow reflectance, </w:t>
      </w:r>
      <w:r w:rsidR="002F0D13" w:rsidRPr="002F0D13">
        <w:rPr>
          <w:rFonts w:ascii="Times New Roman" w:hAnsi="Times New Roman"/>
          <w:i/>
          <w:sz w:val="24"/>
          <w:szCs w:val="24"/>
        </w:rPr>
        <w:t xml:space="preserve">T </w:t>
      </w:r>
      <w:r w:rsidR="002F0D13">
        <w:rPr>
          <w:rFonts w:ascii="Times New Roman" w:hAnsi="Times New Roman"/>
          <w:sz w:val="24"/>
          <w:szCs w:val="24"/>
        </w:rPr>
        <w:t>is atmospheric transmittance from the top-of-atmosphere to the underlying surface and back to the satellite position</w:t>
      </w:r>
      <w:r w:rsidR="00F945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m:oMath>
      <w:r w:rsidR="00F94528">
        <w:rPr>
          <w:rFonts w:ascii="Times New Roman" w:hAnsi="Times New Roman"/>
          <w:sz w:val="24"/>
          <w:szCs w:val="24"/>
        </w:rPr>
        <w:t xml:space="preserve"> is the transmittance of purely gaseous atmosphere (see Appendix </w:t>
      </w:r>
      <w:r w:rsidR="00A809C7">
        <w:rPr>
          <w:rFonts w:ascii="Times New Roman" w:hAnsi="Times New Roman"/>
          <w:sz w:val="24"/>
          <w:szCs w:val="24"/>
        </w:rPr>
        <w:t>5</w:t>
      </w:r>
      <w:r w:rsidR="00F94528">
        <w:rPr>
          <w:rFonts w:ascii="Times New Roman" w:hAnsi="Times New Roman"/>
          <w:sz w:val="24"/>
          <w:szCs w:val="24"/>
        </w:rPr>
        <w:t>)</w:t>
      </w:r>
      <w:r w:rsidR="002F0D13">
        <w:rPr>
          <w:rFonts w:ascii="Times New Roman" w:hAnsi="Times New Roman"/>
          <w:sz w:val="24"/>
          <w:szCs w:val="24"/>
        </w:rPr>
        <w:t>.</w:t>
      </w:r>
      <w:r w:rsidR="00B07DC1">
        <w:rPr>
          <w:rFonts w:ascii="Times New Roman" w:hAnsi="Times New Roman"/>
          <w:sz w:val="24"/>
          <w:szCs w:val="24"/>
        </w:rPr>
        <w:t xml:space="preserve"> </w:t>
      </w:r>
      <w:r w:rsidR="00584230">
        <w:rPr>
          <w:rFonts w:ascii="Times New Roman" w:hAnsi="Times New Roman"/>
          <w:sz w:val="24"/>
          <w:szCs w:val="24"/>
        </w:rPr>
        <w:t>Eq. (10) is valid for Lamber</w:t>
      </w:r>
      <w:r w:rsidR="00DF7084">
        <w:rPr>
          <w:rFonts w:ascii="Times New Roman" w:hAnsi="Times New Roman"/>
          <w:sz w:val="24"/>
          <w:szCs w:val="24"/>
        </w:rPr>
        <w:t>t</w:t>
      </w:r>
      <w:r w:rsidR="00584230">
        <w:rPr>
          <w:rFonts w:ascii="Times New Roman" w:hAnsi="Times New Roman"/>
          <w:sz w:val="24"/>
          <w:szCs w:val="24"/>
        </w:rPr>
        <w:t xml:space="preserve">ian surfaces with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584230">
        <w:rPr>
          <w:rFonts w:ascii="Times New Roman" w:hAnsi="Times New Roman"/>
          <w:sz w:val="24"/>
          <w:szCs w:val="24"/>
        </w:rPr>
        <w:t>.</w:t>
      </w:r>
      <w:r w:rsidR="00DF7084">
        <w:rPr>
          <w:rFonts w:ascii="Times New Roman" w:hAnsi="Times New Roman"/>
          <w:sz w:val="24"/>
          <w:szCs w:val="24"/>
        </w:rPr>
        <w:t xml:space="preserve"> The snow is not exactly Lambertian reflector, therefore, we have assumed that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x</m:t>
            </m:r>
          </m:sup>
        </m:sSubSup>
      </m:oMath>
      <w:r w:rsidR="00DF7084">
        <w:rPr>
          <w:rFonts w:ascii="Times New Roman" w:hAnsi="Times New Roman"/>
          <w:sz w:val="24"/>
          <w:szCs w:val="24"/>
        </w:rPr>
        <w:t xml:space="preserve"> </w:t>
      </w:r>
      <w:r w:rsidR="003E5D5B">
        <w:rPr>
          <w:rFonts w:ascii="Times New Roman" w:hAnsi="Times New Roman"/>
          <w:sz w:val="24"/>
          <w:szCs w:val="24"/>
        </w:rPr>
        <w:t xml:space="preserve">(see Eq. (1) ) </w:t>
      </w:r>
      <w:r w:rsidR="00DF7084">
        <w:rPr>
          <w:rFonts w:ascii="Times New Roman" w:hAnsi="Times New Roman"/>
          <w:sz w:val="24"/>
          <w:szCs w:val="24"/>
        </w:rPr>
        <w:t>in the nominator of Eq. (10).</w:t>
      </w:r>
      <w:r w:rsidR="0013237E">
        <w:rPr>
          <w:rFonts w:ascii="Times New Roman" w:hAnsi="Times New Roman"/>
          <w:sz w:val="24"/>
          <w:szCs w:val="24"/>
        </w:rPr>
        <w:t xml:space="preserve"> </w:t>
      </w:r>
      <w:r w:rsidR="00520DF3">
        <w:rPr>
          <w:rFonts w:ascii="Times New Roman" w:hAnsi="Times New Roman"/>
          <w:sz w:val="24"/>
          <w:szCs w:val="24"/>
        </w:rPr>
        <w:t xml:space="preserve">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00520DF3">
        <w:rPr>
          <w:rFonts w:ascii="Times New Roman" w:hAnsi="Times New Roman"/>
          <w:sz w:val="24"/>
          <w:szCs w:val="24"/>
        </w:rPr>
        <w:t xml:space="preserve"> is derived in the same way</w:t>
      </w:r>
      <w:r w:rsidR="00966672">
        <w:rPr>
          <w:rFonts w:ascii="Times New Roman" w:hAnsi="Times New Roman"/>
          <w:sz w:val="24"/>
          <w:szCs w:val="24"/>
        </w:rPr>
        <w:t xml:space="preserve"> as for clean snow at OLCI </w:t>
      </w:r>
      <w:proofErr w:type="spellStart"/>
      <w:r w:rsidR="00966672">
        <w:rPr>
          <w:rFonts w:ascii="Times New Roman" w:hAnsi="Times New Roman"/>
          <w:sz w:val="24"/>
          <w:szCs w:val="24"/>
        </w:rPr>
        <w:t>reflectances</w:t>
      </w:r>
      <w:proofErr w:type="spellEnd"/>
      <w:r w:rsidR="00966672">
        <w:rPr>
          <w:rFonts w:ascii="Times New Roman" w:hAnsi="Times New Roman"/>
          <w:sz w:val="24"/>
          <w:szCs w:val="24"/>
        </w:rPr>
        <w:t xml:space="preserve"> above 0.5. Otherwise, the analytical approximation ( Kokhanovsky et al., 2019) is used.</w:t>
      </w:r>
    </w:p>
    <w:p w14:paraId="1826061D" w14:textId="5F32A282" w:rsidR="003E5D5B" w:rsidRDefault="00B07DC1" w:rsidP="00D40270">
      <w:pPr>
        <w:spacing w:line="360" w:lineRule="auto"/>
        <w:jc w:val="both"/>
        <w:rPr>
          <w:rFonts w:ascii="Times New Roman" w:hAnsi="Times New Roman"/>
          <w:sz w:val="24"/>
          <w:szCs w:val="24"/>
        </w:rPr>
      </w:pPr>
      <w:r>
        <w:rPr>
          <w:rFonts w:ascii="Times New Roman" w:hAnsi="Times New Roman"/>
          <w:sz w:val="24"/>
          <w:szCs w:val="24"/>
        </w:rPr>
        <w:t>As in the case of clean snow, we shall assume that</w:t>
      </w:r>
      <w:r w:rsidR="003961F7">
        <w:rPr>
          <w:rFonts w:ascii="Times New Roman" w:hAnsi="Times New Roman"/>
          <w:sz w:val="24"/>
          <w:szCs w:val="24"/>
        </w:rPr>
        <w:t xml:space="preserve"> </w:t>
      </w:r>
      <w:r w:rsidRPr="00D40270">
        <w:rPr>
          <w:rFonts w:ascii="Times New Roman" w:hAnsi="Times New Roman"/>
          <w:sz w:val="24"/>
          <w:szCs w:val="24"/>
        </w:rPr>
        <w:t xml:space="preserve">scattering and absorption </w:t>
      </w:r>
      <w:r w:rsidR="00D40270">
        <w:rPr>
          <w:rFonts w:ascii="Times New Roman" w:hAnsi="Times New Roman"/>
          <w:sz w:val="24"/>
          <w:szCs w:val="24"/>
        </w:rPr>
        <w:t xml:space="preserve">of </w:t>
      </w:r>
      <w:r w:rsidR="0049787C">
        <w:rPr>
          <w:rFonts w:ascii="Times New Roman" w:hAnsi="Times New Roman"/>
          <w:sz w:val="24"/>
          <w:szCs w:val="24"/>
        </w:rPr>
        <w:t xml:space="preserve">light by </w:t>
      </w:r>
      <w:r w:rsidR="00D40270">
        <w:rPr>
          <w:rFonts w:ascii="Times New Roman" w:hAnsi="Times New Roman"/>
          <w:sz w:val="24"/>
          <w:szCs w:val="24"/>
        </w:rPr>
        <w:t xml:space="preserve">atmosphere and impurities </w:t>
      </w:r>
      <w:r w:rsidR="0049787C">
        <w:rPr>
          <w:rFonts w:ascii="Times New Roman" w:hAnsi="Times New Roman"/>
          <w:sz w:val="24"/>
          <w:szCs w:val="24"/>
        </w:rPr>
        <w:t xml:space="preserve">in snowpack </w:t>
      </w:r>
      <w:r w:rsidRPr="00D40270">
        <w:rPr>
          <w:rFonts w:ascii="Times New Roman" w:hAnsi="Times New Roman"/>
          <w:sz w:val="24"/>
          <w:szCs w:val="24"/>
        </w:rPr>
        <w:t>can be ignored</w:t>
      </w:r>
      <w:r w:rsidR="00D40270">
        <w:rPr>
          <w:rFonts w:ascii="Times New Roman" w:hAnsi="Times New Roman"/>
          <w:sz w:val="24"/>
          <w:szCs w:val="24"/>
        </w:rPr>
        <w:t xml:space="preserve"> at the wavelengths 865 and 1020nm. </w:t>
      </w:r>
      <w:r w:rsidRPr="00D40270">
        <w:rPr>
          <w:rFonts w:ascii="Times New Roman" w:hAnsi="Times New Roman"/>
          <w:sz w:val="24"/>
          <w:szCs w:val="24"/>
        </w:rPr>
        <w:t xml:space="preserve">This makes it possible to derive the parameters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sidRPr="00D40270">
        <w:rPr>
          <w:rFonts w:ascii="Times New Roman" w:hAnsi="Times New Roman"/>
          <w:sz w:val="24"/>
          <w:szCs w:val="24"/>
        </w:rPr>
        <w:t xml:space="preserve">, </w:t>
      </w:r>
      <w:r w:rsidRPr="00D40270">
        <w:rPr>
          <w:rFonts w:ascii="Times New Roman" w:hAnsi="Times New Roman"/>
          <w:i/>
          <w:sz w:val="24"/>
          <w:szCs w:val="24"/>
        </w:rPr>
        <w:t>l, d,</w:t>
      </w:r>
      <m:oMath>
        <m:r>
          <w:rPr>
            <w:rFonts w:ascii="Cambria Math" w:hAnsi="Cambria Math"/>
            <w:sz w:val="24"/>
            <w:szCs w:val="24"/>
          </w:rPr>
          <m:t xml:space="preserve"> σ</m:t>
        </m:r>
      </m:oMath>
      <w:r w:rsidRPr="00D40270">
        <w:rPr>
          <w:rFonts w:ascii="Times New Roman" w:hAnsi="Times New Roman"/>
          <w:i/>
          <w:sz w:val="24"/>
          <w:szCs w:val="24"/>
        </w:rPr>
        <w:t xml:space="preserve"> </w:t>
      </w:r>
      <w:r w:rsidRPr="00D40270">
        <w:rPr>
          <w:rFonts w:ascii="Times New Roman" w:hAnsi="Times New Roman"/>
          <w:i/>
          <w:sz w:val="24"/>
          <w:szCs w:val="24"/>
          <w:u w:val="single"/>
        </w:rPr>
        <w:t>as described above for the case of clean snow</w:t>
      </w:r>
      <w:r w:rsidRPr="00D40270">
        <w:rPr>
          <w:rFonts w:ascii="Times New Roman" w:hAnsi="Times New Roman"/>
          <w:i/>
          <w:sz w:val="24"/>
          <w:szCs w:val="24"/>
        </w:rPr>
        <w:t>.</w:t>
      </w:r>
      <w:r w:rsidR="009D599D" w:rsidRPr="00D40270">
        <w:rPr>
          <w:rFonts w:ascii="Times New Roman" w:hAnsi="Times New Roman"/>
          <w:sz w:val="24"/>
          <w:szCs w:val="24"/>
        </w:rPr>
        <w:t xml:space="preserve"> However, Eq. (5) </w:t>
      </w:r>
      <w:proofErr w:type="spellStart"/>
      <w:r w:rsidR="009D599D" w:rsidRPr="00D40270">
        <w:rPr>
          <w:rFonts w:ascii="Times New Roman" w:hAnsi="Times New Roman"/>
          <w:sz w:val="24"/>
          <w:szCs w:val="24"/>
        </w:rPr>
        <w:t>can not</w:t>
      </w:r>
      <w:proofErr w:type="spellEnd"/>
      <w:r w:rsidR="009D599D" w:rsidRPr="00D40270">
        <w:rPr>
          <w:rFonts w:ascii="Times New Roman" w:hAnsi="Times New Roman"/>
          <w:sz w:val="24"/>
          <w:szCs w:val="24"/>
        </w:rPr>
        <w:t xml:space="preserve"> be used because the spectral reflectance in the visible is influenced not just by </w:t>
      </w:r>
      <w:r w:rsidR="0049787C">
        <w:rPr>
          <w:rFonts w:ascii="Times New Roman" w:hAnsi="Times New Roman"/>
          <w:sz w:val="24"/>
          <w:szCs w:val="24"/>
        </w:rPr>
        <w:t xml:space="preserve">ice grains </w:t>
      </w:r>
      <w:r w:rsidR="009D599D" w:rsidRPr="00D40270">
        <w:rPr>
          <w:rFonts w:ascii="Times New Roman" w:hAnsi="Times New Roman"/>
          <w:sz w:val="24"/>
          <w:szCs w:val="24"/>
        </w:rPr>
        <w:t xml:space="preserve"> but also by </w:t>
      </w:r>
      <w:r w:rsidR="004842E9" w:rsidRPr="00D40270">
        <w:rPr>
          <w:rFonts w:ascii="Times New Roman" w:hAnsi="Times New Roman"/>
          <w:sz w:val="24"/>
          <w:szCs w:val="24"/>
        </w:rPr>
        <w:t xml:space="preserve">various </w:t>
      </w:r>
      <w:r w:rsidR="009D599D" w:rsidRPr="00D40270">
        <w:rPr>
          <w:rFonts w:ascii="Times New Roman" w:hAnsi="Times New Roman"/>
          <w:sz w:val="24"/>
          <w:szCs w:val="24"/>
        </w:rPr>
        <w:t>impurities</w:t>
      </w:r>
      <w:r w:rsidR="004842E9" w:rsidRPr="00D40270">
        <w:rPr>
          <w:rFonts w:ascii="Times New Roman" w:hAnsi="Times New Roman"/>
          <w:sz w:val="24"/>
          <w:szCs w:val="24"/>
        </w:rPr>
        <w:t xml:space="preserve"> (soot, dust, algae)</w:t>
      </w:r>
      <w:r w:rsidR="009D599D" w:rsidRPr="00D40270">
        <w:rPr>
          <w:rFonts w:ascii="Times New Roman" w:hAnsi="Times New Roman"/>
          <w:sz w:val="24"/>
          <w:szCs w:val="24"/>
        </w:rPr>
        <w:t>.</w:t>
      </w:r>
      <w:r w:rsidR="00D40270">
        <w:rPr>
          <w:rFonts w:ascii="Times New Roman" w:hAnsi="Times New Roman"/>
          <w:sz w:val="24"/>
          <w:szCs w:val="24"/>
        </w:rPr>
        <w:t xml:space="preserve"> </w:t>
      </w:r>
      <w:r w:rsidR="003E5D5B">
        <w:rPr>
          <w:rFonts w:ascii="Times New Roman" w:hAnsi="Times New Roman"/>
          <w:sz w:val="24"/>
          <w:szCs w:val="24"/>
        </w:rPr>
        <w:t xml:space="preserve">The value of </w:t>
      </w:r>
      <w:r w:rsidR="00D4027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D40270">
        <w:rPr>
          <w:rFonts w:ascii="Times New Roman" w:hAnsi="Times New Roman"/>
          <w:sz w:val="24"/>
          <w:szCs w:val="24"/>
        </w:rPr>
        <w:t xml:space="preserve"> </w:t>
      </w:r>
      <w:r w:rsidR="003E5D5B">
        <w:rPr>
          <w:rFonts w:ascii="Times New Roman" w:hAnsi="Times New Roman"/>
          <w:sz w:val="24"/>
          <w:szCs w:val="24"/>
        </w:rPr>
        <w:t>can be derived analytically from Eq. (10) under assumption that</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oMath>
      <w:r w:rsidR="003E5D5B">
        <w:rPr>
          <w:rFonts w:ascii="Times New Roman" w:hAnsi="Times New Roman"/>
          <w:sz w:val="24"/>
          <w:szCs w:val="24"/>
        </w:rPr>
        <w:t xml:space="preserve"> </w:t>
      </w:r>
    </w:p>
    <w:p w14:paraId="146E33D6" w14:textId="579E000D" w:rsidR="00324A8C" w:rsidRDefault="003E5D5B" w:rsidP="00D40270">
      <w:pPr>
        <w:spacing w:line="360" w:lineRule="auto"/>
        <w:jc w:val="both"/>
        <w:rPr>
          <w:rFonts w:ascii="Times New Roman" w:hAnsi="Times New Roman"/>
          <w:sz w:val="24"/>
          <w:szCs w:val="24"/>
        </w:rPr>
      </w:pPr>
      <m:oMath>
        <m:r>
          <m:rPr>
            <m:sty m:val="p"/>
          </m:rPr>
          <w:rPr>
            <w:rFonts w:ascii="Cambria Math" w:hAnsi="Cambria Math"/>
            <w:sz w:val="24"/>
            <w:szCs w:val="24"/>
          </w:rPr>
          <m:t xml:space="preserve">However, we will not use this assumption and find the </m:t>
        </m:r>
        <m:r>
          <w:rPr>
            <w:rFonts w:ascii="Cambria Math" w:hAnsi="Cambria Math"/>
            <w:sz w:val="24"/>
            <w:szCs w:val="24"/>
          </w:rPr>
          <m:t xml:space="preserve"> </m:t>
        </m:r>
      </m:oMath>
      <w:r>
        <w:rPr>
          <w:rFonts w:ascii="Times New Roman" w:hAnsi="Times New Roman"/>
          <w:sz w:val="24"/>
          <w:szCs w:val="24"/>
        </w:rPr>
        <w:t xml:space="preserve">parameter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sz w:val="24"/>
          <w:szCs w:val="24"/>
        </w:rPr>
        <w:t xml:space="preserve"> from the transcendent Eq. (10) for the pre-described atmospheric aerosol</w:t>
      </w:r>
      <w:r w:rsidR="00F94528">
        <w:rPr>
          <w:rFonts w:ascii="Times New Roman" w:hAnsi="Times New Roman"/>
          <w:sz w:val="24"/>
          <w:szCs w:val="24"/>
        </w:rPr>
        <w:t xml:space="preserve"> </w:t>
      </w:r>
      <w:r>
        <w:rPr>
          <w:rFonts w:ascii="Times New Roman" w:hAnsi="Times New Roman"/>
          <w:sz w:val="24"/>
          <w:szCs w:val="24"/>
        </w:rPr>
        <w:t xml:space="preserve">properties </w:t>
      </w:r>
      <w:r w:rsidR="00F94528">
        <w:rPr>
          <w:rFonts w:ascii="Times New Roman" w:hAnsi="Times New Roman"/>
          <w:sz w:val="24"/>
          <w:szCs w:val="24"/>
        </w:rPr>
        <w:t xml:space="preserve">with account for gaseous absorption due to ozone and water vapor </w:t>
      </w:r>
      <w:r>
        <w:rPr>
          <w:rFonts w:ascii="Times New Roman" w:hAnsi="Times New Roman"/>
          <w:sz w:val="24"/>
          <w:szCs w:val="24"/>
        </w:rPr>
        <w:t xml:space="preserve">(the terms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m:r>
          <w:rPr>
            <w:rFonts w:ascii="Cambria Math" w:hAnsi="Cambria Math"/>
            <w:sz w:val="24"/>
            <w:szCs w:val="24"/>
          </w:rPr>
          <m:t xml:space="preserve"> </m:t>
        </m:r>
      </m:oMath>
      <w:r>
        <w:rPr>
          <w:rFonts w:ascii="Times New Roman" w:hAnsi="Times New Roman"/>
          <w:sz w:val="24"/>
          <w:szCs w:val="24"/>
        </w:rPr>
        <w:t xml:space="preserve">and </w:t>
      </w:r>
      <w:r w:rsidRPr="003E5D5B">
        <w:rPr>
          <w:rFonts w:ascii="Times New Roman" w:hAnsi="Times New Roman"/>
          <w:i/>
          <w:sz w:val="24"/>
          <w:szCs w:val="24"/>
        </w:rPr>
        <w:t>T</w:t>
      </w:r>
      <w:r w:rsidR="0038695C">
        <w:rPr>
          <w:rFonts w:ascii="Times New Roman" w:hAnsi="Times New Roman"/>
          <w:i/>
          <w:sz w:val="24"/>
          <w:szCs w:val="24"/>
        </w:rPr>
        <w:t xml:space="preserve">, </w:t>
      </w:r>
      <w:r w:rsidR="0038695C">
        <w:rPr>
          <w:rFonts w:ascii="Times New Roman" w:hAnsi="Times New Roman"/>
          <w:sz w:val="24"/>
          <w:szCs w:val="24"/>
        </w:rPr>
        <w:t xml:space="preserve"> see Appendix</w:t>
      </w:r>
      <w:r w:rsidR="0049787C">
        <w:rPr>
          <w:rFonts w:ascii="Times New Roman" w:hAnsi="Times New Roman"/>
          <w:sz w:val="24"/>
          <w:szCs w:val="24"/>
        </w:rPr>
        <w:t xml:space="preserve"> </w:t>
      </w:r>
      <w:r w:rsidR="00A809C7">
        <w:rPr>
          <w:rFonts w:ascii="Times New Roman" w:hAnsi="Times New Roman"/>
          <w:sz w:val="24"/>
          <w:szCs w:val="24"/>
        </w:rPr>
        <w:t>5</w:t>
      </w:r>
      <w:r>
        <w:rPr>
          <w:rFonts w:ascii="Times New Roman" w:hAnsi="Times New Roman"/>
          <w:sz w:val="24"/>
          <w:szCs w:val="24"/>
        </w:rPr>
        <w:t>)</w:t>
      </w:r>
      <w:r w:rsidR="00814FF7">
        <w:rPr>
          <w:rFonts w:ascii="Times New Roman" w:hAnsi="Times New Roman"/>
          <w:sz w:val="24"/>
          <w:szCs w:val="24"/>
        </w:rPr>
        <w:t xml:space="preserve"> at all channels except those affected by the molecular absorption by oxygen (channels 13-15). The spherical albedo at these channels is found assuming the linear spectral behavior of spherical albedo in the range 753-778nm and using OLCI measurements at 753 and 778nm. </w:t>
      </w:r>
      <w:r w:rsidR="00324A8C">
        <w:rPr>
          <w:rFonts w:ascii="Times New Roman" w:hAnsi="Times New Roman"/>
          <w:sz w:val="24"/>
          <w:szCs w:val="24"/>
        </w:rPr>
        <w:t>We approximate th</w:t>
      </w:r>
      <w:r w:rsidR="00F94528">
        <w:rPr>
          <w:rFonts w:ascii="Times New Roman" w:hAnsi="Times New Roman"/>
          <w:sz w:val="24"/>
          <w:szCs w:val="24"/>
        </w:rPr>
        <w:t xml:space="preserve">e gaseous transmittance term </w:t>
      </w:r>
      <w:r w:rsidR="00324A8C">
        <w:rPr>
          <w:rFonts w:ascii="Times New Roman" w:hAnsi="Times New Roman"/>
          <w:sz w:val="24"/>
          <w:szCs w:val="24"/>
        </w:rPr>
        <w:t>as follows:</w:t>
      </w:r>
    </w:p>
    <w:p w14:paraId="31B97CC1" w14:textId="77777777" w:rsidR="00324A8C" w:rsidRDefault="00324A8C" w:rsidP="00D40270">
      <w:pPr>
        <w:spacing w:line="360" w:lineRule="auto"/>
        <w:jc w:val="both"/>
        <w:rPr>
          <w:rFonts w:ascii="Times New Roman" w:hAnsi="Times New Roman"/>
          <w:sz w:val="24"/>
          <w:szCs w:val="24"/>
        </w:rPr>
      </w:pPr>
    </w:p>
    <w:p w14:paraId="38FA7104" w14:textId="77777777" w:rsidR="00E86E84" w:rsidRDefault="00897041" w:rsidP="00E86E84">
      <w:pPr>
        <w:spacing w:line="360" w:lineRule="auto"/>
        <w:jc w:val="right"/>
        <w:rPr>
          <w:rFonts w:ascii="Times New Roman" w:hAnsi="Times New Roman"/>
          <w:position w:val="-32"/>
          <w:sz w:val="24"/>
          <w:szCs w:val="24"/>
        </w:rPr>
      </w:pPr>
      <m:oMath>
        <m:r>
          <w:rPr>
            <w:rFonts w:ascii="Cambria Math" w:hAnsi="Cambria Math"/>
            <w:sz w:val="24"/>
            <w:szCs w:val="24"/>
          </w:rPr>
          <m:t>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τ</m:t>
                    </m:r>
                  </m:e>
                  <m:sub>
                    <m:r>
                      <w:rPr>
                        <w:rFonts w:ascii="Cambria Math" w:hAnsi="Cambria Math"/>
                        <w:sz w:val="24"/>
                        <w:szCs w:val="24"/>
                      </w:rPr>
                      <m:t>ozone</m:t>
                    </m:r>
                  </m:sub>
                </m:sSub>
              </m:e>
            </m:d>
          </m:e>
        </m:func>
        <m:r>
          <w:rPr>
            <w:rFonts w:ascii="Cambria Math" w:hAnsi="Cambria Math"/>
            <w:sz w:val="24"/>
            <w:szCs w:val="24"/>
          </w:rPr>
          <m:t>,</m:t>
        </m:r>
      </m:oMath>
      <w:r w:rsidR="00404C00">
        <w:rPr>
          <w:rFonts w:ascii="Times New Roman" w:hAnsi="Times New Roman"/>
          <w:sz w:val="24"/>
          <w:szCs w:val="24"/>
        </w:rPr>
        <w:t xml:space="preserve">                                               (11</w:t>
      </w:r>
      <w:r w:rsidR="00346B80">
        <w:rPr>
          <w:rFonts w:ascii="Times New Roman" w:hAnsi="Times New Roman"/>
          <w:sz w:val="24"/>
          <w:szCs w:val="24"/>
        </w:rPr>
        <w:t>a</w:t>
      </w:r>
      <w:r w:rsidR="00404C00">
        <w:rPr>
          <w:rFonts w:ascii="Times New Roman" w:hAnsi="Times New Roman"/>
          <w:sz w:val="24"/>
          <w:szCs w:val="24"/>
        </w:rPr>
        <w:t>)</w:t>
      </w:r>
    </w:p>
    <w:p w14:paraId="372C4B48" w14:textId="3176E34B" w:rsidR="00F02877" w:rsidRDefault="00404C00" w:rsidP="00E86E84">
      <w:pPr>
        <w:spacing w:line="360" w:lineRule="auto"/>
        <w:jc w:val="right"/>
        <w:rPr>
          <w:rFonts w:ascii="Times New Roman" w:hAnsi="Times New Roman"/>
          <w:position w:val="-32"/>
          <w:sz w:val="24"/>
          <w:szCs w:val="24"/>
        </w:rPr>
      </w:pPr>
      <w:r>
        <w:rPr>
          <w:rFonts w:ascii="Times New Roman" w:hAnsi="Times New Roman"/>
          <w:position w:val="-32"/>
          <w:sz w:val="24"/>
          <w:szCs w:val="24"/>
        </w:rPr>
        <w:t xml:space="preserve">where </w:t>
      </w:r>
      <w:r w:rsidR="00324A8C" w:rsidRPr="00324A8C">
        <w:rPr>
          <w:rFonts w:ascii="Times New Roman" w:hAnsi="Times New Roman"/>
          <w:i/>
          <w:iCs/>
          <w:position w:val="-32"/>
          <w:sz w:val="24"/>
          <w:szCs w:val="24"/>
        </w:rPr>
        <w:t>m</w:t>
      </w:r>
      <w:r w:rsidR="00324A8C">
        <w:rPr>
          <w:rFonts w:ascii="Times New Roman" w:hAnsi="Times New Roman"/>
          <w:position w:val="-32"/>
          <w:sz w:val="24"/>
          <w:szCs w:val="24"/>
        </w:rPr>
        <w:t xml:space="preserve"> is the air mass factor</w:t>
      </w:r>
      <w:r w:rsidR="00835DB2">
        <w:rPr>
          <w:rFonts w:ascii="Times New Roman" w:hAnsi="Times New Roman"/>
          <w:position w:val="-32"/>
          <w:sz w:val="24"/>
          <w:szCs w:val="24"/>
        </w:rPr>
        <w:t>,</w:t>
      </w:r>
      <w:r w:rsidR="00324A8C">
        <w:rPr>
          <w:rFonts w:ascii="Times New Roman" w:hAnsi="Times New Roman"/>
          <w:position w:val="-32"/>
          <w:sz w:val="24"/>
          <w:szCs w:val="24"/>
        </w:rPr>
        <w:t xml:space="preserve"> </w:t>
      </w:r>
      <w:r>
        <w:rPr>
          <w:rFonts w:ascii="Times New Roman" w:hAnsi="Times New Roman"/>
          <w:position w:val="-32"/>
          <w:sz w:val="24"/>
          <w:szCs w:val="24"/>
        </w:rPr>
        <w:t xml:space="preserve"> </w:t>
      </w:r>
      <m:oMath>
        <m:sSub>
          <m:sSubPr>
            <m:ctrlPr>
              <w:rPr>
                <w:rFonts w:ascii="Cambria Math" w:hAnsi="Cambria Math"/>
                <w:i/>
                <w:sz w:val="24"/>
                <w:szCs w:val="24"/>
              </w:rPr>
            </m:ctrlPr>
          </m:sSubPr>
          <m:e>
            <m:eqArr>
              <m:eqArrPr>
                <m:ctrlPr>
                  <w:rPr>
                    <w:rFonts w:ascii="Cambria Math" w:hAnsi="Cambria Math"/>
                    <w:i/>
                    <w:sz w:val="24"/>
                    <w:szCs w:val="24"/>
                  </w:rPr>
                </m:ctrlPr>
              </m:eqArrPr>
              <m:e/>
              <m:e>
                <m:ctrlPr>
                  <w:rPr>
                    <w:rFonts w:ascii="Cambria Math" w:eastAsia="Cambria Math" w:hAnsi="Cambria Math" w:cs="Cambria Math"/>
                    <w:i/>
                    <w:sz w:val="24"/>
                    <w:szCs w:val="24"/>
                  </w:rPr>
                </m:ctrlPr>
              </m:e>
              <m:e>
                <m:r>
                  <w:rPr>
                    <w:rFonts w:ascii="Cambria Math" w:hAnsi="Cambria Math"/>
                    <w:sz w:val="24"/>
                    <w:szCs w:val="24"/>
                  </w:rPr>
                  <m:t>τ</m:t>
                </m:r>
              </m:e>
            </m:eqArr>
          </m:e>
          <m:sub>
            <m:r>
              <w:rPr>
                <w:rFonts w:ascii="Cambria Math" w:hAnsi="Cambria Math"/>
                <w:sz w:val="24"/>
                <w:szCs w:val="24"/>
              </w:rPr>
              <m:t>ozone</m:t>
            </m:r>
          </m:sub>
        </m:sSub>
      </m:oMath>
      <w:r w:rsidR="00324A8C">
        <w:rPr>
          <w:rFonts w:ascii="Times New Roman" w:hAnsi="Times New Roman"/>
          <w:position w:val="-32"/>
          <w:sz w:val="24"/>
          <w:szCs w:val="24"/>
        </w:rPr>
        <w:t xml:space="preserve"> is the vertical optical depth of ozone at the concentration</w:t>
      </w:r>
    </w:p>
    <w:p w14:paraId="259BB4D7" w14:textId="755FE0F3" w:rsidR="00F02877" w:rsidRPr="00361980" w:rsidRDefault="00835DB2" w:rsidP="00F02877">
      <w:pPr>
        <w:spacing w:line="360" w:lineRule="auto"/>
        <w:jc w:val="center"/>
        <w:rPr>
          <w:rFonts w:ascii="Times New Roman" w:hAnsi="Times New Roman"/>
          <w:sz w:val="24"/>
          <w:szCs w:val="24"/>
        </w:rPr>
      </w:pPr>
      <w:r w:rsidRPr="00361980">
        <w:rPr>
          <w:rFonts w:ascii="Times New Roman" w:hAnsi="Times New Roman"/>
          <w:i/>
          <w:iCs/>
          <w:position w:val="-32"/>
          <w:sz w:val="24"/>
          <w:szCs w:val="24"/>
        </w:rPr>
        <w:t>c=</w:t>
      </w:r>
      <w:r w:rsidR="008B5D35" w:rsidRPr="00361980">
        <w:rPr>
          <w:rFonts w:ascii="Times New Roman" w:hAnsi="Times New Roman"/>
          <w:i/>
          <w:iCs/>
          <w:position w:val="-32"/>
          <w:sz w:val="24"/>
          <w:szCs w:val="24"/>
        </w:rPr>
        <w:t>405DU</w:t>
      </w:r>
      <w:r w:rsidRPr="00361980">
        <w:rPr>
          <w:rFonts w:ascii="Times New Roman" w:hAnsi="Times New Roman"/>
          <w:position w:val="-32"/>
          <w:sz w:val="24"/>
          <w:szCs w:val="24"/>
        </w:rPr>
        <w:t>,</w:t>
      </w:r>
    </w:p>
    <w:p w14:paraId="4F951740" w14:textId="37697941" w:rsidR="00897041" w:rsidRPr="00361980" w:rsidRDefault="003F1544" w:rsidP="00346B80">
      <w:pPr>
        <w:spacing w:line="360" w:lineRule="auto"/>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c</m:t>
            </m:r>
          </m:den>
        </m:f>
        <m:r>
          <m:rPr>
            <m:sty m:val="p"/>
          </m:rPr>
          <w:rPr>
            <w:rFonts w:ascii="Cambria Math" w:hAnsi="Cambria Math"/>
            <w:sz w:val="24"/>
            <w:szCs w:val="24"/>
          </w:rPr>
          <m:t xml:space="preserve"> </m:t>
        </m:r>
      </m:oMath>
      <w:r w:rsidR="00897041" w:rsidRPr="00361980">
        <w:rPr>
          <w:rFonts w:ascii="Times New Roman" w:hAnsi="Times New Roman"/>
          <w:sz w:val="24"/>
          <w:szCs w:val="24"/>
        </w:rPr>
        <w:t>.</w:t>
      </w:r>
      <w:r w:rsidR="00346B80" w:rsidRPr="00361980">
        <w:rPr>
          <w:rFonts w:ascii="Times New Roman" w:hAnsi="Times New Roman"/>
          <w:sz w:val="24"/>
          <w:szCs w:val="24"/>
        </w:rPr>
        <w:t xml:space="preserve">                                                     (11b)</w:t>
      </w:r>
    </w:p>
    <w:p w14:paraId="15114F1B" w14:textId="16EE7B16" w:rsidR="00315ED3" w:rsidRDefault="00897041" w:rsidP="004056FF">
      <w:pPr>
        <w:spacing w:line="360" w:lineRule="auto"/>
        <w:jc w:val="both"/>
        <w:rPr>
          <w:rFonts w:ascii="Times New Roman" w:hAnsi="Times New Roman"/>
          <w:sz w:val="24"/>
          <w:szCs w:val="24"/>
        </w:rPr>
      </w:pPr>
      <w:r>
        <w:rPr>
          <w:rFonts w:ascii="Times New Roman" w:hAnsi="Times New Roman"/>
          <w:sz w:val="24"/>
          <w:szCs w:val="24"/>
        </w:rPr>
        <w:lastRenderedPageBreak/>
        <w:t>Here,</w:t>
      </w:r>
      <w:r>
        <w:rPr>
          <w:rFonts w:ascii="Times New Roman" w:hAnsi="Times New Roman"/>
          <w:position w:val="-32"/>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Times New Roman" w:hAnsi="Times New Roman"/>
          <w:sz w:val="24"/>
          <w:szCs w:val="24"/>
        </w:rPr>
        <w:t xml:space="preserve"> is </w:t>
      </w:r>
      <w:r w:rsidR="00F76C1A">
        <w:rPr>
          <w:rFonts w:ascii="Times New Roman" w:hAnsi="Times New Roman"/>
          <w:sz w:val="24"/>
          <w:szCs w:val="24"/>
        </w:rPr>
        <w:t>t</w:t>
      </w:r>
      <w:r>
        <w:rPr>
          <w:rFonts w:ascii="Times New Roman" w:hAnsi="Times New Roman"/>
          <w:sz w:val="24"/>
          <w:szCs w:val="24"/>
        </w:rPr>
        <w:t>he ozone concentration provided in the OLCI satellite file (with account for units).</w:t>
      </w:r>
      <w:r w:rsidR="002D702F">
        <w:rPr>
          <w:rFonts w:ascii="Times New Roman" w:hAnsi="Times New Roman"/>
          <w:sz w:val="24"/>
          <w:szCs w:val="24"/>
        </w:rPr>
        <w:t xml:space="preserve"> In particular, to transfer from OLCI O3 units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D702F">
        <w:rPr>
          <w:rFonts w:ascii="Times New Roman" w:hAnsi="Times New Roman"/>
          <w:sz w:val="24"/>
          <w:szCs w:val="24"/>
        </w:rPr>
        <w:t xml:space="preserve">) to Dobson Units (DU), we multiply OLCI O3 concentration by a constant factor equal to 4.6729e+4. Therefore, </w:t>
      </w:r>
      <w:r w:rsidR="00F02877">
        <w:rPr>
          <w:rFonts w:ascii="Times New Roman" w:hAnsi="Times New Roman"/>
          <w:sz w:val="24"/>
          <w:szCs w:val="24"/>
        </w:rPr>
        <w:t xml:space="preserve">the total ozone load </w:t>
      </w:r>
      <w:r w:rsidR="002D702F">
        <w:rPr>
          <w:rFonts w:ascii="Times New Roman" w:hAnsi="Times New Roman"/>
          <w:sz w:val="24"/>
          <w:szCs w:val="24"/>
        </w:rPr>
        <w:t>300DU correspond</w:t>
      </w:r>
      <w:r w:rsidR="00F02877">
        <w:rPr>
          <w:rFonts w:ascii="Times New Roman" w:hAnsi="Times New Roman"/>
          <w:sz w:val="24"/>
          <w:szCs w:val="24"/>
        </w:rPr>
        <w:t>s</w:t>
      </w:r>
      <w:r w:rsidR="002D702F">
        <w:rPr>
          <w:rFonts w:ascii="Times New Roman" w:hAnsi="Times New Roman"/>
          <w:sz w:val="24"/>
          <w:szCs w:val="24"/>
        </w:rPr>
        <w:t xml:space="preserve"> to 6.42e-3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D702F">
        <w:rPr>
          <w:rFonts w:ascii="Times New Roman" w:hAnsi="Times New Roman"/>
          <w:sz w:val="24"/>
          <w:szCs w:val="24"/>
        </w:rPr>
        <w:t>.</w:t>
      </w:r>
      <w:r w:rsidR="00315ED3">
        <w:rPr>
          <w:rFonts w:ascii="Times New Roman" w:hAnsi="Times New Roman"/>
          <w:sz w:val="24"/>
          <w:szCs w:val="24"/>
        </w:rPr>
        <w:t xml:space="preserve"> The values of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ozone</m:t>
            </m:r>
          </m:sub>
        </m:sSub>
      </m:oMath>
      <w:r w:rsidR="00315ED3">
        <w:rPr>
          <w:rFonts w:ascii="Times New Roman" w:hAnsi="Times New Roman"/>
          <w:sz w:val="24"/>
          <w:szCs w:val="24"/>
        </w:rPr>
        <w:t xml:space="preserve"> calculated for all OLCI channels with account for the instrument response function are given in Appendix 4. We approximate air mass factor as follows:</w:t>
      </w:r>
    </w:p>
    <w:p w14:paraId="18670972" w14:textId="7763F9F4" w:rsidR="00835DB2" w:rsidRPr="004056FF" w:rsidRDefault="00835DB2" w:rsidP="00346B80">
      <w:pPr>
        <w:spacing w:line="360" w:lineRule="auto"/>
        <w:jc w:val="right"/>
        <w:rPr>
          <w:rFonts w:ascii="Times New Roman" w:hAnsi="Times New Roman"/>
          <w:position w:val="-32"/>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en>
        </m:f>
      </m:oMath>
      <w:r>
        <w:rPr>
          <w:rFonts w:ascii="Times New Roman" w:hAnsi="Times New Roman"/>
          <w:sz w:val="24"/>
          <w:szCs w:val="24"/>
        </w:rPr>
        <w:t xml:space="preserve"> </w:t>
      </w:r>
      <w:r w:rsidR="00346B80">
        <w:rPr>
          <w:rFonts w:ascii="Times New Roman" w:hAnsi="Times New Roman"/>
          <w:sz w:val="24"/>
          <w:szCs w:val="24"/>
        </w:rPr>
        <w:t>.                                                (11c)</w:t>
      </w:r>
    </w:p>
    <w:p w14:paraId="6A26AE32" w14:textId="60C4CCF5" w:rsidR="00AC0AA9" w:rsidRDefault="00545A94" w:rsidP="00D94550">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At </w:t>
      </w:r>
      <w:r w:rsidR="00573F3E">
        <w:rPr>
          <w:rFonts w:ascii="Times New Roman" w:hAnsi="Times New Roman"/>
          <w:position w:val="-32"/>
          <w:sz w:val="24"/>
          <w:szCs w:val="24"/>
        </w:rPr>
        <w:t xml:space="preserve">the wavelengths larger than 865nm, the influence of pollutants is </w:t>
      </w:r>
      <w:proofErr w:type="gramStart"/>
      <w:r w:rsidR="00573F3E">
        <w:rPr>
          <w:rFonts w:ascii="Times New Roman" w:hAnsi="Times New Roman"/>
          <w:position w:val="-32"/>
          <w:sz w:val="24"/>
          <w:szCs w:val="24"/>
        </w:rPr>
        <w:t>small</w:t>
      </w:r>
      <w:proofErr w:type="gramEnd"/>
      <w:r w:rsidR="00573F3E">
        <w:rPr>
          <w:rFonts w:ascii="Times New Roman" w:hAnsi="Times New Roman"/>
          <w:position w:val="-32"/>
          <w:sz w:val="24"/>
          <w:szCs w:val="24"/>
        </w:rPr>
        <w:t xml:space="preserve"> and we use </w:t>
      </w:r>
      <w:r w:rsidR="0049787C">
        <w:rPr>
          <w:rFonts w:ascii="Times New Roman" w:hAnsi="Times New Roman"/>
          <w:position w:val="-32"/>
          <w:sz w:val="24"/>
          <w:szCs w:val="24"/>
        </w:rPr>
        <w:t xml:space="preserve">the derived EAL and </w:t>
      </w:r>
      <w:r w:rsidR="00573F3E">
        <w:rPr>
          <w:rFonts w:ascii="Times New Roman" w:hAnsi="Times New Roman"/>
          <w:position w:val="-32"/>
          <w:sz w:val="24"/>
          <w:szCs w:val="24"/>
        </w:rPr>
        <w:t xml:space="preserve">Eq.(5) to </w:t>
      </w:r>
      <w:r w:rsidR="004E7EE0">
        <w:rPr>
          <w:rFonts w:ascii="Times New Roman" w:hAnsi="Times New Roman"/>
          <w:position w:val="-32"/>
          <w:sz w:val="24"/>
          <w:szCs w:val="24"/>
        </w:rPr>
        <w:t xml:space="preserve">find </w:t>
      </w:r>
      <w:r w:rsidR="00573F3E">
        <w:rPr>
          <w:rFonts w:ascii="Times New Roman" w:hAnsi="Times New Roman"/>
          <w:position w:val="-32"/>
          <w:sz w:val="24"/>
          <w:szCs w:val="24"/>
        </w:rPr>
        <w:t xml:space="preserve"> the spectral spherical albedo. The plane albedo is derived using Eq. (4)</w:t>
      </w:r>
      <w:r w:rsidR="00AF6525">
        <w:rPr>
          <w:rFonts w:ascii="Times New Roman" w:hAnsi="Times New Roman"/>
          <w:position w:val="-32"/>
          <w:sz w:val="24"/>
          <w:szCs w:val="24"/>
        </w:rPr>
        <w:t xml:space="preserve"> and the  bottom-of-atmosphere snow reflectance is derived using Eq. (1)</w:t>
      </w:r>
      <w:r w:rsidR="00573F3E">
        <w:rPr>
          <w:rFonts w:ascii="Times New Roman" w:hAnsi="Times New Roman"/>
          <w:position w:val="-32"/>
          <w:sz w:val="24"/>
          <w:szCs w:val="24"/>
        </w:rPr>
        <w:t>. The BBA is found from Eq.(9)</w:t>
      </w:r>
      <w:r w:rsidR="00835DB2">
        <w:rPr>
          <w:rFonts w:ascii="Times New Roman" w:hAnsi="Times New Roman"/>
          <w:position w:val="-32"/>
          <w:sz w:val="24"/>
          <w:szCs w:val="24"/>
        </w:rPr>
        <w:t>.</w:t>
      </w:r>
      <w:r w:rsidR="00573F3E">
        <w:rPr>
          <w:rFonts w:ascii="Times New Roman" w:hAnsi="Times New Roman"/>
          <w:position w:val="-32"/>
          <w:sz w:val="24"/>
          <w:szCs w:val="24"/>
        </w:rPr>
        <w:t xml:space="preserve"> </w:t>
      </w:r>
    </w:p>
    <w:p w14:paraId="3A5224B6" w14:textId="3FC0CC13" w:rsidR="00AF6525" w:rsidRDefault="00AF6525" w:rsidP="00AF652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concentration of pollutants in snow </w:t>
      </w:r>
      <w:r w:rsidR="00757560">
        <w:rPr>
          <w:rFonts w:ascii="Times New Roman" w:hAnsi="Times New Roman"/>
          <w:color w:val="000000"/>
          <w:sz w:val="24"/>
          <w:szCs w:val="24"/>
        </w:rPr>
        <w:t>is</w:t>
      </w:r>
      <w:r>
        <w:rPr>
          <w:rFonts w:ascii="Times New Roman" w:hAnsi="Times New Roman"/>
          <w:color w:val="000000"/>
          <w:sz w:val="24"/>
          <w:szCs w:val="24"/>
        </w:rPr>
        <w:t xml:space="preserve"> estimated using the approach described below</w:t>
      </w:r>
      <w:r w:rsidR="00757560">
        <w:rPr>
          <w:rFonts w:ascii="Times New Roman" w:hAnsi="Times New Roman"/>
          <w:color w:val="000000"/>
          <w:sz w:val="24"/>
          <w:szCs w:val="24"/>
        </w:rPr>
        <w:t>. It is assumed that the spherical albedo can be modelled using the modified Eq.</w:t>
      </w:r>
      <w:r w:rsidR="00A809C7">
        <w:rPr>
          <w:rFonts w:ascii="Times New Roman" w:hAnsi="Times New Roman"/>
          <w:color w:val="000000"/>
          <w:sz w:val="24"/>
          <w:szCs w:val="24"/>
        </w:rPr>
        <w:t xml:space="preserve"> </w:t>
      </w:r>
      <w:r w:rsidR="00757560">
        <w:rPr>
          <w:rFonts w:ascii="Times New Roman" w:hAnsi="Times New Roman"/>
          <w:color w:val="000000"/>
          <w:sz w:val="24"/>
          <w:szCs w:val="24"/>
        </w:rPr>
        <w:t>(5):</w:t>
      </w:r>
    </w:p>
    <w:p w14:paraId="1BBDF5A4" w14:textId="575E58B3" w:rsidR="00AF6525" w:rsidRDefault="003F1544" w:rsidP="00757560">
      <w:pPr>
        <w:spacing w:line="360" w:lineRule="auto"/>
        <w:jc w:val="right"/>
        <w:rPr>
          <w:rFonts w:ascii="Times New Roman" w:hAnsi="Times New Roman"/>
          <w:color w:val="000000"/>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d>
              <m:dPr>
                <m:ctrlPr>
                  <w:rPr>
                    <w:rFonts w:ascii="Cambria Math" w:hAnsi="Times New Roman"/>
                    <w:i/>
                    <w:sz w:val="24"/>
                    <w:szCs w:val="24"/>
                  </w:rPr>
                </m:ctrlPr>
              </m:dPr>
              <m:e>
                <m:r>
                  <w:rPr>
                    <w:rFonts w:ascii="Cambria Math" w:hAnsi="Times New Roman"/>
                    <w:sz w:val="24"/>
                    <w:szCs w:val="24"/>
                  </w:rPr>
                  <m:t>α</m:t>
                </m:r>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Q</m:t>
                    </m:r>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e>
            </m:d>
            <m:r>
              <w:rPr>
                <w:rFonts w:ascii="Cambria Math" w:hAnsi="Times New Roman"/>
                <w:sz w:val="24"/>
                <w:szCs w:val="24"/>
              </w:rPr>
              <m:t>l</m:t>
            </m:r>
          </m:e>
        </m:rad>
        <m:r>
          <w:rPr>
            <w:rFonts w:ascii="Cambria Math" w:hAnsi="Times New Roman"/>
            <w:sz w:val="24"/>
            <w:szCs w:val="24"/>
          </w:rPr>
          <m:t>)</m:t>
        </m:r>
      </m:oMath>
      <w:r w:rsidR="00757560">
        <w:rPr>
          <w:rFonts w:ascii="Times New Roman" w:hAnsi="Times New Roman"/>
          <w:sz w:val="24"/>
          <w:szCs w:val="24"/>
        </w:rPr>
        <w:t xml:space="preserve"> </w:t>
      </w:r>
      <w:r w:rsidR="00EF558A">
        <w:rPr>
          <w:rFonts w:ascii="Times New Roman" w:hAnsi="Times New Roman"/>
          <w:sz w:val="24"/>
          <w:szCs w:val="24"/>
        </w:rPr>
        <w:t>,</w:t>
      </w:r>
      <w:r w:rsidR="00757560">
        <w:rPr>
          <w:rFonts w:ascii="Times New Roman" w:hAnsi="Times New Roman"/>
          <w:sz w:val="24"/>
          <w:szCs w:val="24"/>
        </w:rPr>
        <w:t xml:space="preserve">                                        (12)</w:t>
      </w:r>
    </w:p>
    <w:p w14:paraId="34B4E9F3" w14:textId="35FFD256" w:rsidR="0015398B" w:rsidRDefault="00EF558A" w:rsidP="00AF652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where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oMath>
      <w:r>
        <w:rPr>
          <w:rFonts w:ascii="Times New Roman" w:hAnsi="Times New Roman"/>
          <w:color w:val="000000"/>
          <w:sz w:val="24"/>
          <w:szCs w:val="24"/>
        </w:rPr>
        <w:t xml:space="preserve"> is spectral absorption coefficient of </w:t>
      </w:r>
      <w:proofErr w:type="gramStart"/>
      <w:r>
        <w:rPr>
          <w:rFonts w:ascii="Times New Roman" w:hAnsi="Times New Roman"/>
          <w:color w:val="000000"/>
          <w:sz w:val="24"/>
          <w:szCs w:val="24"/>
        </w:rPr>
        <w:t>impurities.</w:t>
      </w:r>
      <w:proofErr w:type="gramEnd"/>
      <w:r>
        <w:rPr>
          <w:rFonts w:ascii="Times New Roman" w:hAnsi="Times New Roman"/>
          <w:color w:val="000000"/>
          <w:sz w:val="24"/>
          <w:szCs w:val="24"/>
        </w:rPr>
        <w:t xml:space="preserve"> The parameter </w:t>
      </w:r>
      <w:r w:rsidR="00AF6525" w:rsidRPr="008461CF">
        <w:rPr>
          <w:rFonts w:ascii="Times New Roman" w:hAnsi="Times New Roman"/>
          <w:color w:val="000000"/>
          <w:sz w:val="24"/>
          <w:szCs w:val="24"/>
        </w:rPr>
        <w:t xml:space="preserve"> </w:t>
      </w:r>
      <m:oMath>
        <m:r>
          <w:rPr>
            <w:rFonts w:ascii="Cambria Math" w:hAnsi="Cambria Math"/>
            <w:sz w:val="24"/>
            <w:szCs w:val="24"/>
          </w:rPr>
          <m:t xml:space="preserve">Q  </m:t>
        </m:r>
      </m:oMath>
      <w:r w:rsidR="0015398B">
        <w:rPr>
          <w:rFonts w:ascii="Times New Roman" w:hAnsi="Times New Roman"/>
          <w:color w:val="000000"/>
          <w:sz w:val="24"/>
          <w:szCs w:val="24"/>
        </w:rPr>
        <w:t>can be derived using the following approximation</w:t>
      </w:r>
      <w:r w:rsidR="0049787C">
        <w:rPr>
          <w:rFonts w:ascii="Times New Roman" w:hAnsi="Times New Roman"/>
          <w:color w:val="000000"/>
          <w:sz w:val="24"/>
          <w:szCs w:val="24"/>
        </w:rPr>
        <w:t xml:space="preserve"> (Kokhanovsky et al., 2018)</w:t>
      </w:r>
      <w:r w:rsidR="0015398B">
        <w:rPr>
          <w:rFonts w:ascii="Times New Roman" w:hAnsi="Times New Roman"/>
          <w:color w:val="000000"/>
          <w:sz w:val="24"/>
          <w:szCs w:val="24"/>
        </w:rPr>
        <w:t>:</w:t>
      </w:r>
    </w:p>
    <w:p w14:paraId="69A37DD7" w14:textId="59EF0E77" w:rsidR="0015398B" w:rsidRDefault="0015398B" w:rsidP="0015398B">
      <w:pPr>
        <w:spacing w:line="360" w:lineRule="auto"/>
        <w:jc w:val="right"/>
        <w:rPr>
          <w:rFonts w:ascii="Times New Roman" w:hAnsi="Times New Roman"/>
          <w:color w:val="000000"/>
          <w:sz w:val="24"/>
          <w:szCs w:val="24"/>
        </w:rPr>
      </w:pPr>
      <m:oMath>
        <m:r>
          <w:rPr>
            <w:rFonts w:ascii="Cambria Math" w:hAnsi="Cambria Math"/>
            <w:color w:val="000000"/>
            <w:sz w:val="24"/>
            <w:szCs w:val="24"/>
          </w:rPr>
          <m:t>Q=</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B</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s</m:t>
                </m:r>
              </m:sub>
            </m:sSub>
          </m:den>
        </m:f>
      </m:oMath>
      <w:r>
        <w:rPr>
          <w:rFonts w:ascii="Times New Roman" w:hAnsi="Times New Roman"/>
          <w:color w:val="000000"/>
          <w:sz w:val="24"/>
          <w:szCs w:val="24"/>
        </w:rPr>
        <w:t>,                                                                       (13)</w:t>
      </w:r>
    </w:p>
    <w:p w14:paraId="430ACA17" w14:textId="5D5E28F2" w:rsidR="0015398B" w:rsidRDefault="0015398B" w:rsidP="0015398B">
      <w:pPr>
        <w:spacing w:line="360" w:lineRule="auto"/>
        <w:jc w:val="both"/>
        <w:rPr>
          <w:rFonts w:ascii="Times New Roman" w:hAnsi="Times New Roman"/>
          <w:sz w:val="24"/>
          <w:szCs w:val="24"/>
        </w:rPr>
      </w:pPr>
      <w:r>
        <w:rPr>
          <w:rFonts w:ascii="Times New Roman" w:hAnsi="Times New Roman"/>
          <w:color w:val="000000"/>
          <w:sz w:val="24"/>
          <w:szCs w:val="24"/>
        </w:rPr>
        <w:t xml:space="preserve">where </w:t>
      </w:r>
      <w:r w:rsidRPr="0015398B">
        <w:rPr>
          <w:rFonts w:ascii="Times New Roman" w:hAnsi="Times New Roman"/>
          <w:i/>
          <w:color w:val="000000"/>
          <w:sz w:val="24"/>
          <w:szCs w:val="24"/>
        </w:rPr>
        <w:t>B</w:t>
      </w:r>
      <w:r>
        <w:rPr>
          <w:rFonts w:ascii="Times New Roman" w:hAnsi="Times New Roman"/>
          <w:color w:val="000000"/>
          <w:sz w:val="24"/>
          <w:szCs w:val="24"/>
        </w:rPr>
        <w:t xml:space="preserve"> is so-called absorption enhancement parameter for ice grains (Kokhanovsky et al., 2019) and </w:t>
      </w:r>
      <m:oMath>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s</m:t>
            </m:r>
          </m:sub>
        </m:sSub>
      </m:oMath>
      <w:r>
        <w:rPr>
          <w:rFonts w:ascii="Times New Roman" w:hAnsi="Times New Roman"/>
          <w:color w:val="000000"/>
          <w:sz w:val="24"/>
          <w:szCs w:val="24"/>
        </w:rPr>
        <w:t xml:space="preserve"> is the volumetric concentration of </w:t>
      </w:r>
      <w:r w:rsidR="0049787C">
        <w:rPr>
          <w:rFonts w:ascii="Times New Roman" w:hAnsi="Times New Roman"/>
          <w:color w:val="000000"/>
          <w:sz w:val="24"/>
          <w:szCs w:val="24"/>
        </w:rPr>
        <w:t>ice</w:t>
      </w:r>
      <w:r>
        <w:rPr>
          <w:rFonts w:ascii="Times New Roman" w:hAnsi="Times New Roman"/>
          <w:color w:val="000000"/>
          <w:sz w:val="24"/>
          <w:szCs w:val="24"/>
        </w:rPr>
        <w:t xml:space="preserve"> grains in snow</w:t>
      </w:r>
      <w:r w:rsidR="0049787C">
        <w:rPr>
          <w:rFonts w:ascii="Times New Roman" w:hAnsi="Times New Roman"/>
          <w:color w:val="000000"/>
          <w:sz w:val="24"/>
          <w:szCs w:val="24"/>
        </w:rPr>
        <w:t>pack</w:t>
      </w:r>
      <w:r>
        <w:rPr>
          <w:rFonts w:ascii="Times New Roman" w:hAnsi="Times New Roman"/>
          <w:color w:val="000000"/>
          <w:sz w:val="24"/>
          <w:szCs w:val="24"/>
        </w:rPr>
        <w:t xml:space="preserve">. We shall assume that </w:t>
      </w:r>
      <w:r w:rsidRPr="0015398B">
        <w:rPr>
          <w:rFonts w:ascii="Times New Roman" w:hAnsi="Times New Roman"/>
          <w:i/>
          <w:color w:val="000000"/>
          <w:sz w:val="24"/>
          <w:szCs w:val="24"/>
        </w:rPr>
        <w:t>B</w:t>
      </w:r>
      <w:r>
        <w:rPr>
          <w:rFonts w:ascii="Times New Roman" w:hAnsi="Times New Roman"/>
          <w:i/>
          <w:color w:val="000000"/>
          <w:sz w:val="24"/>
          <w:szCs w:val="24"/>
        </w:rPr>
        <w:t>=1.6</w:t>
      </w:r>
      <w:r>
        <w:rPr>
          <w:rFonts w:ascii="Times New Roman" w:hAnsi="Times New Roman"/>
          <w:color w:val="000000"/>
          <w:sz w:val="24"/>
          <w:szCs w:val="24"/>
        </w:rPr>
        <w:t xml:space="preserve"> in the retrieval procedure.</w:t>
      </w:r>
      <w:r w:rsidR="00DB4155">
        <w:rPr>
          <w:rFonts w:ascii="Times New Roman" w:hAnsi="Times New Roman"/>
          <w:color w:val="000000"/>
          <w:sz w:val="24"/>
          <w:szCs w:val="24"/>
        </w:rPr>
        <w:t xml:space="preserve"> Eq. (12) can be used to derive the normalized absorption coefficient of impurities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abs,n</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num>
          <m:den>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s</m:t>
                </m:r>
              </m:sub>
            </m:sSub>
          </m:den>
        </m:f>
      </m:oMath>
      <w:r w:rsidR="00DB4155">
        <w:rPr>
          <w:rFonts w:ascii="Times New Roman" w:hAnsi="Times New Roman"/>
          <w:sz w:val="24"/>
          <w:szCs w:val="24"/>
        </w:rPr>
        <w:t>. Namely, it follows</w:t>
      </w:r>
      <w:r w:rsidR="0049787C">
        <w:rPr>
          <w:rFonts w:ascii="Times New Roman" w:hAnsi="Times New Roman"/>
          <w:sz w:val="24"/>
          <w:szCs w:val="24"/>
        </w:rPr>
        <w:t xml:space="preserve"> from Eq. (12)</w:t>
      </w:r>
      <w:r w:rsidR="00DB4155">
        <w:rPr>
          <w:rFonts w:ascii="Times New Roman" w:hAnsi="Times New Roman"/>
          <w:sz w:val="24"/>
          <w:szCs w:val="24"/>
        </w:rPr>
        <w:t>:</w:t>
      </w:r>
    </w:p>
    <w:p w14:paraId="02205728" w14:textId="1E744156" w:rsidR="00DB4155" w:rsidRDefault="003F1544" w:rsidP="00DB4155">
      <w:pPr>
        <w:spacing w:line="360" w:lineRule="auto"/>
        <w:jc w:val="right"/>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abs,n</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=B</m:t>
        </m:r>
        <m:d>
          <m:dPr>
            <m:ctrlPr>
              <w:rPr>
                <w:rFonts w:ascii="Cambria Math" w:hAnsi="Times New Roman"/>
                <w:i/>
                <w:sz w:val="24"/>
                <w:szCs w:val="24"/>
              </w:rPr>
            </m:ctrlPr>
          </m:dPr>
          <m:e>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Times New Roman"/>
                        <w:sz w:val="24"/>
                        <w:szCs w:val="24"/>
                      </w:rPr>
                      <m:t>ln</m:t>
                    </m:r>
                  </m:e>
                  <m:sup>
                    <m:r>
                      <w:rPr>
                        <w:rFonts w:ascii="Cambria Math" w:hAnsi="Times New Roman"/>
                        <w:sz w:val="24"/>
                        <w:szCs w:val="24"/>
                      </w:rPr>
                      <m:t>2</m:t>
                    </m:r>
                  </m:sup>
                </m:sSup>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r>
                      <w:rPr>
                        <w:rFonts w:ascii="Cambria Math" w:hAnsi="Times New Roman"/>
                        <w:sz w:val="24"/>
                        <w:szCs w:val="24"/>
                      </w:rPr>
                      <m:t>λ</m:t>
                    </m:r>
                  </m:e>
                </m:d>
              </m:num>
              <m:den>
                <m:r>
                  <w:rPr>
                    <w:rFonts w:ascii="Cambria Math" w:hAnsi="Times New Roman"/>
                    <w:sz w:val="24"/>
                    <w:szCs w:val="24"/>
                  </w:rPr>
                  <m:t>l</m:t>
                </m:r>
              </m:den>
            </m:f>
            <m:r>
              <w:rPr>
                <w:rFonts w:ascii="Cambria Math" w:hAnsi="Times New Roman"/>
                <w:sz w:val="24"/>
                <w:szCs w:val="24"/>
              </w:rPr>
              <m:t>-</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λ</m:t>
                </m:r>
              </m:e>
            </m:d>
          </m:e>
        </m:d>
      </m:oMath>
      <w:r w:rsidR="00D06924">
        <w:rPr>
          <w:rFonts w:ascii="Times New Roman" w:hAnsi="Times New Roman"/>
          <w:sz w:val="24"/>
          <w:szCs w:val="24"/>
        </w:rPr>
        <w:t>,</w:t>
      </w:r>
      <w:r w:rsidR="00DB4155">
        <w:rPr>
          <w:rFonts w:ascii="Times New Roman" w:hAnsi="Times New Roman"/>
          <w:sz w:val="24"/>
          <w:szCs w:val="24"/>
        </w:rPr>
        <w:t xml:space="preserve">                                        (14)</w:t>
      </w:r>
    </w:p>
    <w:p w14:paraId="2754C573" w14:textId="27028602" w:rsidR="00D06924" w:rsidRDefault="00897041" w:rsidP="00D06924">
      <w:pPr>
        <w:spacing w:line="360" w:lineRule="auto"/>
        <w:rPr>
          <w:rFonts w:ascii="Times New Roman" w:hAnsi="Times New Roman"/>
          <w:sz w:val="24"/>
          <w:szCs w:val="24"/>
        </w:rPr>
      </w:pPr>
      <w:r>
        <w:rPr>
          <w:rFonts w:ascii="Times New Roman" w:hAnsi="Times New Roman"/>
          <w:sz w:val="24"/>
          <w:szCs w:val="24"/>
        </w:rPr>
        <w:lastRenderedPageBreak/>
        <w:t>W</w:t>
      </w:r>
      <w:r w:rsidR="00D06924">
        <w:rPr>
          <w:rFonts w:ascii="Times New Roman" w:hAnsi="Times New Roman"/>
          <w:sz w:val="24"/>
          <w:szCs w:val="24"/>
        </w:rPr>
        <w:t>here</w:t>
      </w:r>
      <m:oMath>
        <m:r>
          <w:rPr>
            <w:rFonts w:ascii="Cambria Math" w:hAnsi="Cambria Math"/>
            <w:sz w:val="24"/>
            <w:szCs w:val="24"/>
          </w:rPr>
          <m:t xml:space="preserve"> </m:t>
        </m:r>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r>
              <w:rPr>
                <w:rFonts w:ascii="Cambria Math" w:hAnsi="Times New Roman"/>
                <w:sz w:val="24"/>
                <w:szCs w:val="24"/>
              </w:rPr>
              <m:t>λ</m:t>
            </m:r>
          </m:e>
        </m:d>
      </m:oMath>
      <w:r w:rsidR="00D06924">
        <w:rPr>
          <w:rFonts w:ascii="Times New Roman" w:hAnsi="Times New Roman"/>
          <w:sz w:val="24"/>
          <w:szCs w:val="24"/>
        </w:rPr>
        <w:t xml:space="preserve"> is given by Eq. (11). The relative volumetric concentration of pollutants in snow </w:t>
      </w:r>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den>
        </m:f>
      </m:oMath>
      <w:r w:rsidR="00D06924">
        <w:rPr>
          <w:rFonts w:ascii="Times New Roman" w:hAnsi="Times New Roman"/>
          <w:sz w:val="24"/>
          <w:szCs w:val="24"/>
        </w:rPr>
        <w:t xml:space="preserve"> can be derived from the measurements at the wavelength </w:t>
      </w:r>
      <m:oMath>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r>
          <w:rPr>
            <w:rFonts w:ascii="Cambria Math" w:hAnsi="Times New Roman"/>
            <w:sz w:val="24"/>
            <w:szCs w:val="24"/>
          </w:rPr>
          <m:t>=</m:t>
        </m:r>
      </m:oMath>
      <w:r w:rsidR="00D06924">
        <w:rPr>
          <w:rFonts w:ascii="Times New Roman" w:hAnsi="Times New Roman"/>
          <w:sz w:val="24"/>
          <w:szCs w:val="24"/>
        </w:rPr>
        <w:t>400nm. Namely, it follows from Eq. (14):</w:t>
      </w:r>
    </w:p>
    <w:p w14:paraId="20198433" w14:textId="2057608E" w:rsidR="00D06924" w:rsidRDefault="00D06924" w:rsidP="00D06924">
      <w:pPr>
        <w:spacing w:line="360" w:lineRule="auto"/>
        <w:jc w:val="right"/>
        <w:rPr>
          <w:rFonts w:ascii="Times New Roman" w:hAnsi="Times New Roman"/>
          <w:sz w:val="24"/>
          <w:szCs w:val="24"/>
        </w:rPr>
      </w:pPr>
      <m:oMath>
        <m:r>
          <w:rPr>
            <w:rFonts w:ascii="Cambria Math" w:hAnsi="Times New Roman"/>
            <w:sz w:val="24"/>
            <w:szCs w:val="24"/>
          </w:rPr>
          <m:t>c=</m:t>
        </m:r>
        <m:f>
          <m:fPr>
            <m:ctrlPr>
              <w:rPr>
                <w:rFonts w:ascii="Cambria Math" w:hAnsi="Times New Roman"/>
                <w:i/>
                <w:sz w:val="24"/>
                <w:szCs w:val="24"/>
              </w:rPr>
            </m:ctrlPr>
          </m:fPr>
          <m:num>
            <m:r>
              <w:rPr>
                <w:rFonts w:ascii="Cambria Math" w:hAnsi="Times New Roman"/>
                <w:sz w:val="24"/>
                <w:szCs w:val="24"/>
              </w:rPr>
              <m:t>B</m:t>
            </m:r>
            <m:sSup>
              <m:sSupPr>
                <m:ctrlPr>
                  <w:rPr>
                    <w:rFonts w:ascii="Cambria Math" w:hAnsi="Times New Roman"/>
                    <w:i/>
                    <w:sz w:val="24"/>
                    <w:szCs w:val="24"/>
                  </w:rPr>
                </m:ctrlPr>
              </m:sSupPr>
              <m:e>
                <m:r>
                  <w:rPr>
                    <w:rFonts w:ascii="Cambria Math" w:hAnsi="Times New Roman"/>
                    <w:sz w:val="24"/>
                    <w:szCs w:val="24"/>
                  </w:rPr>
                  <m:t>ln</m:t>
                </m:r>
              </m:e>
              <m:sup>
                <m:r>
                  <w:rPr>
                    <w:rFonts w:ascii="Cambria Math" w:hAnsi="Times New Roman"/>
                    <w:sz w:val="24"/>
                    <w:szCs w:val="24"/>
                  </w:rPr>
                  <m:t>2</m:t>
                </m:r>
              </m:sup>
            </m:sSup>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e>
            </m:d>
          </m:num>
          <m:den>
            <m:r>
              <w:rPr>
                <w:rFonts w:ascii="Cambria Math" w:hAnsi="Times New Roman"/>
                <w:sz w:val="24"/>
                <w:szCs w:val="24"/>
              </w:rPr>
              <m:t>K</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e>
            </m:d>
            <m:r>
              <w:rPr>
                <w:rFonts w:ascii="Cambria Math" w:hAnsi="Times New Roman"/>
                <w:sz w:val="24"/>
                <w:szCs w:val="24"/>
              </w:rPr>
              <m:t>l</m:t>
            </m:r>
          </m:den>
        </m:f>
      </m:oMath>
      <w:r>
        <w:rPr>
          <w:rFonts w:ascii="Times New Roman" w:hAnsi="Times New Roman"/>
          <w:sz w:val="24"/>
          <w:szCs w:val="24"/>
        </w:rPr>
        <w:t xml:space="preserve">,         </w:t>
      </w:r>
      <w:r w:rsidR="00A81B6C">
        <w:rPr>
          <w:rFonts w:ascii="Times New Roman" w:hAnsi="Times New Roman"/>
          <w:sz w:val="24"/>
          <w:szCs w:val="24"/>
        </w:rPr>
        <w:t xml:space="preserve">     </w:t>
      </w:r>
      <w:r>
        <w:rPr>
          <w:rFonts w:ascii="Times New Roman" w:hAnsi="Times New Roman"/>
          <w:sz w:val="24"/>
          <w:szCs w:val="24"/>
        </w:rPr>
        <w:t xml:space="preserve">    </w:t>
      </w:r>
      <w:r w:rsidR="00B96409">
        <w:rPr>
          <w:rFonts w:ascii="Times New Roman" w:hAnsi="Times New Roman"/>
          <w:sz w:val="24"/>
          <w:szCs w:val="24"/>
        </w:rPr>
        <w:t xml:space="preserve">      </w:t>
      </w:r>
      <w:r>
        <w:rPr>
          <w:rFonts w:ascii="Times New Roman" w:hAnsi="Times New Roman"/>
          <w:sz w:val="24"/>
          <w:szCs w:val="24"/>
        </w:rPr>
        <w:t xml:space="preserve">                               (15)</w:t>
      </w:r>
    </w:p>
    <w:p w14:paraId="38660BA8" w14:textId="6E67942E" w:rsidR="00150E5A" w:rsidRPr="00150E5A" w:rsidRDefault="00D06924" w:rsidP="00D06924">
      <w:pPr>
        <w:spacing w:line="360" w:lineRule="auto"/>
        <w:jc w:val="both"/>
        <w:rPr>
          <w:rFonts w:ascii="Times New Roman" w:hAnsi="Times New Roman"/>
          <w:sz w:val="24"/>
          <w:szCs w:val="24"/>
        </w:rPr>
      </w:pPr>
      <w:r>
        <w:rPr>
          <w:rFonts w:ascii="Times New Roman" w:hAnsi="Times New Roman"/>
          <w:sz w:val="24"/>
          <w:szCs w:val="24"/>
        </w:rPr>
        <w:t xml:space="preserve">where we </w:t>
      </w:r>
      <w:r w:rsidR="00150E5A">
        <w:rPr>
          <w:rFonts w:ascii="Times New Roman" w:hAnsi="Times New Roman"/>
          <w:sz w:val="24"/>
          <w:szCs w:val="24"/>
        </w:rPr>
        <w:t xml:space="preserve">ignored absorption by ice particles, which is valid approximation in the visible, and </w:t>
      </w:r>
      <w:r>
        <w:rPr>
          <w:rFonts w:ascii="Times New Roman" w:hAnsi="Times New Roman"/>
          <w:sz w:val="24"/>
          <w:szCs w:val="24"/>
        </w:rPr>
        <w:t xml:space="preserve">accounted for the fact that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p</m:t>
            </m:r>
          </m:sub>
        </m:sSub>
        <m:r>
          <w:rPr>
            <w:rFonts w:ascii="Cambria Math" w:hAnsi="Times New Roman"/>
            <w:sz w:val="24"/>
            <w:szCs w:val="24"/>
          </w:rPr>
          <m:t>K</m:t>
        </m:r>
        <m:d>
          <m:dPr>
            <m:ctrlPr>
              <w:rPr>
                <w:rFonts w:ascii="Cambria Math" w:hAnsi="Times New Roman"/>
                <w:i/>
                <w:sz w:val="24"/>
                <w:szCs w:val="24"/>
              </w:rPr>
            </m:ctrlPr>
          </m:dPr>
          <m:e>
            <m:r>
              <w:rPr>
                <w:rFonts w:ascii="Cambria Math" w:hAnsi="Times New Roman"/>
                <w:sz w:val="24"/>
                <w:szCs w:val="24"/>
              </w:rPr>
              <m:t>λ</m:t>
            </m:r>
          </m:e>
        </m:d>
      </m:oMath>
      <w:r>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oMath>
      <w:r w:rsidR="00150E5A">
        <w:rPr>
          <w:rFonts w:ascii="Times New Roman" w:hAnsi="Times New Roman"/>
          <w:sz w:val="24"/>
          <w:szCs w:val="24"/>
        </w:rPr>
        <w:t xml:space="preserve"> is the volumetric absorption coefficient of impurities. Eq. (15) shows that the determination of the concentration of pollutants is possible only if the volumetric absorption coefficient of pollutants</w:t>
      </w:r>
      <m:oMath>
        <m:r>
          <w:rPr>
            <w:rFonts w:ascii="Cambria Math" w:hAnsi="Cambria Math"/>
            <w:sz w:val="24"/>
            <w:szCs w:val="24"/>
          </w:rPr>
          <m:t xml:space="preserve"> 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oMath>
      <w:r w:rsidR="00150E5A">
        <w:rPr>
          <w:rFonts w:ascii="Times New Roman" w:hAnsi="Times New Roman"/>
          <w:sz w:val="24"/>
          <w:szCs w:val="24"/>
        </w:rPr>
        <w:t xml:space="preserve">  is known in advance. In particular, it can be approximated as</w:t>
      </w:r>
      <m:oMath>
        <m:r>
          <w:rPr>
            <w:rFonts w:ascii="Cambria Math" w:hAnsi="Cambria Math"/>
            <w:sz w:val="24"/>
            <w:szCs w:val="24"/>
          </w:rPr>
          <m:t xml:space="preserve"> </m:t>
        </m:r>
      </m:oMath>
      <w:r w:rsidR="0049787C">
        <w:rPr>
          <w:rFonts w:ascii="Times New Roman" w:hAnsi="Times New Roman"/>
          <w:sz w:val="24"/>
          <w:szCs w:val="24"/>
        </w:rPr>
        <w:t>(Kokhanovsky et al., 2018)</w:t>
      </w:r>
    </w:p>
    <w:p w14:paraId="00A0968A" w14:textId="00F3A611" w:rsidR="00D06924" w:rsidRDefault="00897041" w:rsidP="00C136BC">
      <w:pPr>
        <w:spacing w:line="360" w:lineRule="auto"/>
        <w:jc w:val="right"/>
        <w:rPr>
          <w:rFonts w:ascii="Times New Roman" w:hAnsi="Times New Roman"/>
          <w:sz w:val="24"/>
          <w:szCs w:val="24"/>
        </w:rPr>
      </w:pPr>
      <m:oMath>
        <m:r>
          <w:rPr>
            <w:rFonts w:ascii="Cambria Math" w:hAnsi="Cambria Math"/>
            <w:sz w:val="24"/>
            <w:szCs w:val="24"/>
          </w:rPr>
          <m:t>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r>
          <w:rPr>
            <w:rFonts w:ascii="Cambria Math" w:hAnsi="Times New Roman"/>
            <w:sz w:val="24"/>
            <w:szCs w:val="24"/>
          </w:rPr>
          <m:t>=p</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s</m:t>
            </m:r>
          </m:sub>
        </m:sSub>
        <m:d>
          <m:dPr>
            <m:ctrlPr>
              <w:rPr>
                <w:rFonts w:ascii="Cambria Math" w:hAnsi="Times New Roman"/>
                <w:i/>
                <w:sz w:val="24"/>
                <w:szCs w:val="24"/>
              </w:rPr>
            </m:ctrlPr>
          </m:dPr>
          <m:e>
            <m:r>
              <w:rPr>
                <w:rFonts w:ascii="Cambria Math" w:hAnsi="Cambria Math"/>
                <w:sz w:val="24"/>
                <w:szCs w:val="24"/>
              </w:rPr>
              <m:t>λ</m:t>
            </m:r>
          </m:e>
        </m:d>
      </m:oMath>
      <w:r w:rsidR="00150E5A">
        <w:rPr>
          <w:rFonts w:ascii="Times New Roman" w:hAnsi="Times New Roman"/>
          <w:sz w:val="24"/>
          <w:szCs w:val="24"/>
        </w:rPr>
        <w:t xml:space="preserve">                                              (16)</w:t>
      </w:r>
    </w:p>
    <w:p w14:paraId="2B402B1D" w14:textId="277FA542" w:rsidR="00C83DA1" w:rsidRDefault="00150E5A" w:rsidP="00814FF7">
      <w:pPr>
        <w:spacing w:line="360" w:lineRule="auto"/>
        <w:jc w:val="both"/>
        <w:rPr>
          <w:rFonts w:ascii="Times New Roman" w:hAnsi="Times New Roman"/>
          <w:color w:val="000000"/>
          <w:sz w:val="24"/>
          <w:szCs w:val="24"/>
          <w:lang w:val="en-GB"/>
        </w:rPr>
      </w:pPr>
      <w:r>
        <w:rPr>
          <w:rFonts w:ascii="Times New Roman" w:hAnsi="Times New Roman"/>
          <w:color w:val="000000"/>
          <w:sz w:val="24"/>
          <w:szCs w:val="24"/>
        </w:rPr>
        <w:t xml:space="preserve">for soot. 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s</m:t>
            </m:r>
          </m:sub>
        </m:sSub>
        <m:d>
          <m:dPr>
            <m:ctrlPr>
              <w:rPr>
                <w:rFonts w:ascii="Cambria Math" w:hAnsi="Times New Roman"/>
                <w:i/>
                <w:sz w:val="24"/>
                <w:szCs w:val="24"/>
              </w:rPr>
            </m:ctrlPr>
          </m:dPr>
          <m:e>
            <m:r>
              <w:rPr>
                <w:rFonts w:ascii="Cambria Math" w:hAnsi="Cambria Math"/>
                <w:sz w:val="24"/>
                <w:szCs w:val="24"/>
              </w:rPr>
              <m:t>λ</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π</m:t>
            </m:r>
          </m:num>
          <m:den>
            <m:r>
              <w:rPr>
                <w:rFonts w:ascii="Cambria Math" w:hAnsi="Cambria Math"/>
                <w:sz w:val="24"/>
                <w:szCs w:val="24"/>
              </w:rPr>
              <m:t>λ</m:t>
            </m:r>
          </m:den>
        </m:f>
        <m:r>
          <w:rPr>
            <w:rFonts w:ascii="Cambria Math" w:hAnsi="Cambria Math"/>
            <w:sz w:val="24"/>
            <w:szCs w:val="24"/>
          </w:rPr>
          <m:t>χ</m:t>
        </m:r>
        <m:d>
          <m:dPr>
            <m:ctrlPr>
              <w:rPr>
                <w:rFonts w:ascii="Cambria Math" w:hAnsi="Times New Roman"/>
                <w:i/>
                <w:sz w:val="24"/>
                <w:szCs w:val="24"/>
              </w:rPr>
            </m:ctrlPr>
          </m:dPr>
          <m:e>
            <m:r>
              <w:rPr>
                <w:rFonts w:ascii="Cambria Math" w:hAnsi="Cambria Math"/>
                <w:sz w:val="24"/>
                <w:szCs w:val="24"/>
              </w:rPr>
              <m:t>λ</m:t>
            </m:r>
          </m:e>
        </m:d>
      </m:oMath>
      <w:r>
        <w:rPr>
          <w:rFonts w:ascii="Times New Roman" w:hAnsi="Times New Roman"/>
          <w:sz w:val="24"/>
          <w:szCs w:val="24"/>
        </w:rPr>
        <w:t xml:space="preserve"> is the bulk absorption coefficient of soot </w:t>
      </w:r>
      <w:r w:rsidR="00503D06">
        <w:rPr>
          <w:rFonts w:ascii="Times New Roman" w:hAnsi="Times New Roman"/>
          <w:sz w:val="24"/>
          <w:szCs w:val="24"/>
        </w:rPr>
        <w:t xml:space="preserve">, </w:t>
      </w:r>
      <m:oMath>
        <m:r>
          <w:rPr>
            <w:rFonts w:ascii="Cambria Math" w:hAnsi="Cambria Math"/>
            <w:sz w:val="24"/>
            <w:szCs w:val="24"/>
          </w:rPr>
          <m:t>χ</m:t>
        </m:r>
        <m:d>
          <m:dPr>
            <m:ctrlPr>
              <w:rPr>
                <w:rFonts w:ascii="Cambria Math" w:hAnsi="Times New Roman"/>
                <w:i/>
                <w:sz w:val="24"/>
                <w:szCs w:val="24"/>
              </w:rPr>
            </m:ctrlPr>
          </m:dPr>
          <m:e>
            <m:r>
              <w:rPr>
                <w:rFonts w:ascii="Cambria Math" w:hAnsi="Cambria Math"/>
                <w:sz w:val="24"/>
                <w:szCs w:val="24"/>
              </w:rPr>
              <m:t>λ</m:t>
            </m:r>
          </m:e>
        </m:d>
        <m:r>
          <w:rPr>
            <w:rFonts w:ascii="Cambria Math" w:hAnsi="Times New Roman"/>
            <w:sz w:val="24"/>
            <w:szCs w:val="24"/>
          </w:rPr>
          <m:t xml:space="preserve"> </m:t>
        </m:r>
      </m:oMath>
      <w:r w:rsidR="00503D06">
        <w:rPr>
          <w:rFonts w:ascii="Times New Roman" w:hAnsi="Times New Roman"/>
          <w:sz w:val="24"/>
          <w:szCs w:val="24"/>
        </w:rPr>
        <w:t xml:space="preserve"> is the imaginary part of soot refractive index, a</w:t>
      </w:r>
      <w:r>
        <w:rPr>
          <w:rFonts w:ascii="Times New Roman" w:hAnsi="Times New Roman"/>
          <w:sz w:val="24"/>
          <w:szCs w:val="24"/>
        </w:rPr>
        <w:t xml:space="preserve">nd </w:t>
      </w:r>
      <w:r>
        <w:rPr>
          <w:rFonts w:ascii="Times New Roman" w:hAnsi="Times New Roman"/>
          <w:i/>
          <w:sz w:val="24"/>
          <w:szCs w:val="24"/>
        </w:rPr>
        <w:t>p</w:t>
      </w:r>
      <w:r w:rsidRPr="00150E5A">
        <w:rPr>
          <w:rFonts w:ascii="Times New Roman" w:hAnsi="Times New Roman"/>
          <w:i/>
          <w:sz w:val="24"/>
          <w:szCs w:val="24"/>
        </w:rPr>
        <w:t>=0.9</w:t>
      </w:r>
      <w:r>
        <w:rPr>
          <w:rFonts w:ascii="Times New Roman" w:hAnsi="Times New Roman"/>
          <w:sz w:val="24"/>
          <w:szCs w:val="24"/>
        </w:rPr>
        <w:t xml:space="preserve"> (Kokhanovsky et al., 2018).</w:t>
      </w:r>
      <w:r w:rsidR="00503D06">
        <w:rPr>
          <w:rFonts w:ascii="Times New Roman" w:hAnsi="Times New Roman"/>
          <w:sz w:val="24"/>
          <w:szCs w:val="24"/>
        </w:rPr>
        <w:t xml:space="preserve"> We provide the concentrations of pollutants </w:t>
      </w:r>
      <w:r w:rsidR="004E7EE0">
        <w:rPr>
          <w:rFonts w:ascii="Times New Roman" w:hAnsi="Times New Roman"/>
          <w:sz w:val="24"/>
          <w:szCs w:val="24"/>
        </w:rPr>
        <w:t xml:space="preserve">using </w:t>
      </w:r>
      <w:r w:rsidR="00503D06">
        <w:rPr>
          <w:rFonts w:ascii="Times New Roman" w:hAnsi="Times New Roman"/>
          <w:sz w:val="24"/>
          <w:szCs w:val="24"/>
        </w:rPr>
        <w:t xml:space="preserve"> Eq. (15) </w:t>
      </w:r>
      <w:r w:rsidR="004E7EE0">
        <w:rPr>
          <w:rFonts w:ascii="Times New Roman" w:hAnsi="Times New Roman"/>
          <w:sz w:val="24"/>
          <w:szCs w:val="24"/>
        </w:rPr>
        <w:t xml:space="preserve">and </w:t>
      </w:r>
      <w:r w:rsidR="00503D06">
        <w:rPr>
          <w:rFonts w:ascii="Times New Roman" w:hAnsi="Times New Roman"/>
          <w:sz w:val="24"/>
          <w:szCs w:val="24"/>
        </w:rPr>
        <w:t xml:space="preserve">assuming that   </w:t>
      </w:r>
      <m:oMath>
        <m:r>
          <w:rPr>
            <w:rFonts w:ascii="Cambria Math" w:hAnsi="Cambria Math"/>
            <w:sz w:val="24"/>
            <w:szCs w:val="24"/>
          </w:rPr>
          <m:t>χ</m:t>
        </m:r>
        <m:r>
          <w:rPr>
            <w:rFonts w:ascii="Cambria Math" w:hAnsi="Times New Roman"/>
            <w:sz w:val="24"/>
            <w:szCs w:val="24"/>
          </w:rPr>
          <m:t xml:space="preserve">=0.47 </m:t>
        </m:r>
      </m:oMath>
      <w:r w:rsidR="00503D06">
        <w:rPr>
          <w:rFonts w:ascii="Times New Roman" w:hAnsi="Times New Roman"/>
          <w:sz w:val="24"/>
          <w:szCs w:val="24"/>
        </w:rPr>
        <w:t>in the output of the algorithm</w:t>
      </w:r>
      <w:r w:rsidR="000D4176">
        <w:rPr>
          <w:rFonts w:ascii="Times New Roman" w:hAnsi="Times New Roman"/>
          <w:sz w:val="24"/>
          <w:szCs w:val="24"/>
        </w:rPr>
        <w:t>, if the algorithm identifies soot as an impurity in snow</w:t>
      </w:r>
      <w:r w:rsidR="00503D06">
        <w:rPr>
          <w:rFonts w:ascii="Times New Roman" w:hAnsi="Times New Roman"/>
          <w:sz w:val="24"/>
          <w:szCs w:val="24"/>
        </w:rPr>
        <w:t xml:space="preserve">. </w:t>
      </w:r>
      <w:r w:rsidR="000D4176">
        <w:rPr>
          <w:rFonts w:ascii="Times New Roman" w:hAnsi="Times New Roman"/>
          <w:sz w:val="24"/>
          <w:szCs w:val="24"/>
        </w:rPr>
        <w:t>If the dust is assumed to be a major impurity in snow</w:t>
      </w:r>
      <w:r w:rsidR="00966672">
        <w:rPr>
          <w:rFonts w:ascii="Times New Roman" w:hAnsi="Times New Roman"/>
          <w:sz w:val="24"/>
          <w:szCs w:val="24"/>
        </w:rPr>
        <w:t>, we assume:</w:t>
      </w:r>
      <w:r w:rsidR="000D4176">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ctrlPr>
              <w:rPr>
                <w:rFonts w:ascii="Cambria Math" w:hAnsi="Times New Roman"/>
                <w:i/>
                <w:sz w:val="24"/>
                <w:szCs w:val="24"/>
              </w:rPr>
            </m:ctrlPr>
          </m:e>
        </m:d>
        <m:r>
          <w:rPr>
            <w:rFonts w:ascii="Cambria Math" w:hAnsi="Times New Roman"/>
            <w:sz w:val="24"/>
            <w:szCs w:val="24"/>
          </w:rPr>
          <m:t>=0.01</m:t>
        </m:r>
        <m:sSup>
          <m:sSupPr>
            <m:ctrlPr>
              <w:rPr>
                <w:rFonts w:ascii="Cambria Math" w:hAnsi="Cambria Math"/>
                <w:i/>
                <w:sz w:val="24"/>
                <w:szCs w:val="24"/>
              </w:rPr>
            </m:ctrlPr>
          </m:sSupPr>
          <m:e>
            <m:r>
              <w:rPr>
                <w:rFonts w:ascii="Cambria Math" w:hAnsi="Cambria Math"/>
                <w:sz w:val="24"/>
                <w:szCs w:val="24"/>
              </w:rPr>
              <m:t>µm</m:t>
            </m:r>
          </m:e>
          <m:sup>
            <m:r>
              <w:rPr>
                <w:rFonts w:ascii="Cambria Math" w:hAnsi="Cambria Math"/>
                <w:sz w:val="24"/>
                <w:szCs w:val="24"/>
              </w:rPr>
              <m:t>-1</m:t>
            </m:r>
          </m:sup>
        </m:sSup>
        <m:r>
          <w:rPr>
            <w:rFonts w:ascii="Cambria Math" w:hAnsi="Cambria Math"/>
            <w:sz w:val="24"/>
            <w:szCs w:val="24"/>
          </w:rPr>
          <m:t>.</m:t>
        </m:r>
      </m:oMath>
      <w:r w:rsidR="000D4176">
        <w:rPr>
          <w:rFonts w:ascii="Times New Roman" w:hAnsi="Times New Roman"/>
          <w:sz w:val="24"/>
          <w:szCs w:val="24"/>
        </w:rPr>
        <w:t xml:space="preserve"> </w:t>
      </w:r>
      <w:r w:rsidR="00503D06">
        <w:rPr>
          <w:rFonts w:ascii="Times New Roman" w:hAnsi="Times New Roman"/>
          <w:sz w:val="24"/>
          <w:szCs w:val="24"/>
        </w:rPr>
        <w:t>One needs to scale the</w:t>
      </w:r>
      <w:r w:rsidR="000D64D6">
        <w:rPr>
          <w:rFonts w:ascii="Times New Roman" w:hAnsi="Times New Roman"/>
          <w:sz w:val="24"/>
          <w:szCs w:val="24"/>
        </w:rPr>
        <w:t xml:space="preserve"> results </w:t>
      </w:r>
      <w:r w:rsidR="00503D06">
        <w:rPr>
          <w:rFonts w:ascii="Times New Roman" w:hAnsi="Times New Roman"/>
          <w:sz w:val="24"/>
          <w:szCs w:val="24"/>
        </w:rPr>
        <w:t xml:space="preserve"> using a particular</w:t>
      </w:r>
      <w:r w:rsidR="00C136BC">
        <w:rPr>
          <w:rFonts w:ascii="Times New Roman" w:hAnsi="Times New Roman"/>
          <w:sz w:val="24"/>
          <w:szCs w:val="24"/>
        </w:rPr>
        <w:t xml:space="preserve"> </w:t>
      </w:r>
      <w:r w:rsidR="00503D06">
        <w:rPr>
          <w:rFonts w:ascii="Times New Roman" w:hAnsi="Times New Roman"/>
          <w:sz w:val="24"/>
          <w:szCs w:val="24"/>
        </w:rPr>
        <w:t>value of the volumetric absorption coefficient of pollutants (at 400nm) for a given site.</w:t>
      </w:r>
      <w:r w:rsidR="004330E5">
        <w:rPr>
          <w:rFonts w:ascii="Times New Roman" w:hAnsi="Times New Roman"/>
          <w:sz w:val="24"/>
          <w:szCs w:val="24"/>
        </w:rPr>
        <w:t xml:space="preserve"> </w:t>
      </w:r>
      <w:r w:rsidR="00C0722D">
        <w:rPr>
          <w:rFonts w:ascii="Times New Roman" w:hAnsi="Times New Roman"/>
          <w:sz w:val="24"/>
          <w:szCs w:val="24"/>
        </w:rPr>
        <w:t xml:space="preserve">The determination of absorption </w:t>
      </w:r>
      <w:proofErr w:type="spellStart"/>
      <w:r w:rsidR="00C0722D">
        <w:rPr>
          <w:rFonts w:ascii="Times New Roman" w:hAnsi="Times New Roman"/>
          <w:sz w:val="24"/>
          <w:szCs w:val="24"/>
        </w:rPr>
        <w:t>Angstr</w:t>
      </w:r>
      <w:r w:rsidR="004E7EE0">
        <w:rPr>
          <w:rFonts w:ascii="Times New Roman" w:hAnsi="Times New Roman"/>
          <w:sz w:val="24"/>
          <w:szCs w:val="24"/>
        </w:rPr>
        <w:t>ö</w:t>
      </w:r>
      <w:r w:rsidR="00C0722D">
        <w:rPr>
          <w:rFonts w:ascii="Times New Roman" w:hAnsi="Times New Roman"/>
          <w:sz w:val="24"/>
          <w:szCs w:val="24"/>
        </w:rPr>
        <w:t>m</w:t>
      </w:r>
      <w:proofErr w:type="spellEnd"/>
      <w:r w:rsidR="00C0722D">
        <w:rPr>
          <w:rFonts w:ascii="Times New Roman" w:hAnsi="Times New Roman"/>
          <w:sz w:val="24"/>
          <w:szCs w:val="24"/>
        </w:rPr>
        <w:t xml:space="preserve"> exponent for impurities is discussed in Appendix </w:t>
      </w:r>
      <w:r w:rsidR="00966672">
        <w:rPr>
          <w:rFonts w:ascii="Times New Roman" w:hAnsi="Times New Roman"/>
          <w:sz w:val="24"/>
          <w:szCs w:val="24"/>
        </w:rPr>
        <w:t>6</w:t>
      </w:r>
      <w:r w:rsidR="00C0722D">
        <w:rPr>
          <w:rFonts w:ascii="Times New Roman" w:hAnsi="Times New Roman"/>
          <w:sz w:val="24"/>
          <w:szCs w:val="24"/>
        </w:rPr>
        <w:t>.</w:t>
      </w:r>
      <w:bookmarkEnd w:id="28"/>
      <w:r w:rsidR="00877800" w:rsidRPr="008461CF">
        <w:rPr>
          <w:rFonts w:ascii="Times New Roman" w:hAnsi="Times New Roman"/>
          <w:color w:val="000000"/>
          <w:sz w:val="24"/>
          <w:szCs w:val="24"/>
          <w:lang w:val="en-GB"/>
        </w:rPr>
        <w:t xml:space="preserve">      </w:t>
      </w:r>
    </w:p>
    <w:p w14:paraId="57C2B20E" w14:textId="7DBE195F" w:rsidR="00C83DA1" w:rsidRDefault="00877800" w:rsidP="00C83DA1">
      <w:pPr>
        <w:spacing w:line="360" w:lineRule="auto"/>
        <w:jc w:val="both"/>
        <w:rPr>
          <w:rFonts w:ascii="Times New Roman" w:hAnsi="Times New Roman"/>
          <w:position w:val="-32"/>
          <w:sz w:val="24"/>
          <w:szCs w:val="24"/>
          <w:lang w:val="en-GB"/>
        </w:rPr>
      </w:pPr>
      <w:r w:rsidRPr="008461CF">
        <w:rPr>
          <w:rFonts w:ascii="Times New Roman" w:hAnsi="Times New Roman"/>
          <w:color w:val="000000"/>
          <w:sz w:val="24"/>
          <w:szCs w:val="24"/>
          <w:lang w:val="en-GB"/>
        </w:rPr>
        <w:t xml:space="preserve">               </w:t>
      </w:r>
      <w:r w:rsidR="00C83DA1">
        <w:rPr>
          <w:rFonts w:ascii="Times New Roman" w:hAnsi="Times New Roman"/>
          <w:position w:val="-32"/>
          <w:sz w:val="24"/>
          <w:szCs w:val="24"/>
          <w:lang w:val="en-GB"/>
        </w:rPr>
        <w:t>3.2.2 Bare ice and other surfaces</w:t>
      </w:r>
    </w:p>
    <w:p w14:paraId="00E05371" w14:textId="0CADEA98" w:rsidR="009E13BE" w:rsidRPr="00545192" w:rsidRDefault="009E13BE" w:rsidP="00C83DA1">
      <w:pPr>
        <w:spacing w:line="360" w:lineRule="auto"/>
        <w:jc w:val="both"/>
        <w:rPr>
          <w:rFonts w:ascii="Times New Roman" w:hAnsi="Times New Roman"/>
          <w:i/>
          <w:iCs/>
          <w:position w:val="-32"/>
          <w:sz w:val="24"/>
          <w:szCs w:val="24"/>
          <w:u w:val="single"/>
          <w:lang w:val="en-GB"/>
        </w:rPr>
      </w:pPr>
      <w:r w:rsidRPr="00545192">
        <w:rPr>
          <w:rFonts w:ascii="Times New Roman" w:hAnsi="Times New Roman"/>
          <w:i/>
          <w:iCs/>
          <w:position w:val="-32"/>
          <w:sz w:val="24"/>
          <w:szCs w:val="24"/>
          <w:u w:val="single"/>
          <w:lang w:val="en-GB"/>
        </w:rPr>
        <w:t>Spectral snow characteristics</w:t>
      </w:r>
    </w:p>
    <w:p w14:paraId="2DC77387" w14:textId="161BE79E" w:rsidR="009E13BE" w:rsidRDefault="00C83DA1" w:rsidP="00814FF7">
      <w:pPr>
        <w:spacing w:line="360" w:lineRule="auto"/>
        <w:jc w:val="both"/>
        <w:rPr>
          <w:rFonts w:ascii="Times New Roman" w:hAnsi="Times New Roman"/>
          <w:sz w:val="24"/>
          <w:szCs w:val="24"/>
        </w:rPr>
      </w:pPr>
      <w:r w:rsidRPr="00545A94">
        <w:rPr>
          <w:rFonts w:ascii="Times New Roman" w:hAnsi="Times New Roman"/>
          <w:sz w:val="24"/>
          <w:szCs w:val="24"/>
        </w:rPr>
        <w:t xml:space="preserve">If the underlying surface is not snow, the application of </w:t>
      </w:r>
      <w:r w:rsidR="00B0621B" w:rsidRPr="00545A94">
        <w:rPr>
          <w:rFonts w:ascii="Times New Roman" w:hAnsi="Times New Roman"/>
          <w:sz w:val="24"/>
          <w:szCs w:val="24"/>
        </w:rPr>
        <w:t xml:space="preserve">the </w:t>
      </w:r>
      <w:r w:rsidRPr="00545A94">
        <w:rPr>
          <w:rFonts w:ascii="Times New Roman" w:hAnsi="Times New Roman"/>
          <w:sz w:val="24"/>
          <w:szCs w:val="24"/>
        </w:rPr>
        <w:t>equation relat</w:t>
      </w:r>
      <w:r w:rsidR="00B0621B" w:rsidRPr="00545A94">
        <w:rPr>
          <w:rFonts w:ascii="Times New Roman" w:hAnsi="Times New Roman"/>
          <w:sz w:val="24"/>
          <w:szCs w:val="24"/>
        </w:rPr>
        <w:t>ing</w:t>
      </w:r>
      <w:r w:rsidRPr="00545A94">
        <w:rPr>
          <w:rFonts w:ascii="Times New Roman" w:hAnsi="Times New Roman"/>
          <w:sz w:val="24"/>
          <w:szCs w:val="24"/>
        </w:rPr>
        <w:t xml:space="preserve"> the snow albedo to the snow grain size is not justified. In this case the spherical albedo is found for all OLCI channels </w:t>
      </w:r>
      <w:r w:rsidR="00B0621B" w:rsidRPr="00545A94">
        <w:rPr>
          <w:rFonts w:ascii="Times New Roman" w:hAnsi="Times New Roman"/>
          <w:sz w:val="24"/>
          <w:szCs w:val="24"/>
        </w:rPr>
        <w:t xml:space="preserve">(except 19 and 20) </w:t>
      </w:r>
      <w:r w:rsidRPr="00545A94">
        <w:rPr>
          <w:rFonts w:ascii="Times New Roman" w:hAnsi="Times New Roman"/>
          <w:sz w:val="24"/>
          <w:szCs w:val="24"/>
        </w:rPr>
        <w:t xml:space="preserve">using Eq. (10). </w:t>
      </w:r>
      <w:r w:rsidR="00B0621B" w:rsidRPr="00545A94">
        <w:rPr>
          <w:rFonts w:ascii="Times New Roman" w:hAnsi="Times New Roman"/>
          <w:sz w:val="24"/>
          <w:szCs w:val="24"/>
        </w:rPr>
        <w:t xml:space="preserve">It is assumed that the value of reflectance for a </w:t>
      </w:r>
      <w:proofErr w:type="spellStart"/>
      <w:r w:rsidR="00B0621B" w:rsidRPr="00545A94">
        <w:rPr>
          <w:rFonts w:ascii="Times New Roman" w:hAnsi="Times New Roman"/>
          <w:sz w:val="24"/>
          <w:szCs w:val="24"/>
        </w:rPr>
        <w:t>nonabsorbing</w:t>
      </w:r>
      <w:proofErr w:type="spellEnd"/>
      <w:r w:rsidR="00B0621B" w:rsidRPr="00545A94">
        <w:rPr>
          <w:rFonts w:ascii="Times New Roman" w:hAnsi="Times New Roman"/>
          <w:sz w:val="24"/>
          <w:szCs w:val="24"/>
        </w:rPr>
        <w:t xml:space="preserve"> surface can be approximated as discussed by Kokhanovsky et al. (2019) (see Appendix </w:t>
      </w:r>
      <w:r w:rsidR="00E43254" w:rsidRPr="00545A94">
        <w:rPr>
          <w:rFonts w:ascii="Times New Roman" w:hAnsi="Times New Roman"/>
          <w:sz w:val="24"/>
          <w:szCs w:val="24"/>
        </w:rPr>
        <w:t>7</w:t>
      </w:r>
      <w:r w:rsidR="00B0621B" w:rsidRPr="00545A94">
        <w:rPr>
          <w:rFonts w:ascii="Times New Roman" w:hAnsi="Times New Roman"/>
          <w:sz w:val="24"/>
          <w:szCs w:val="24"/>
        </w:rPr>
        <w:t xml:space="preserve">). </w:t>
      </w:r>
      <w:r w:rsidR="009E13BE" w:rsidRPr="00545A94">
        <w:rPr>
          <w:rFonts w:ascii="Times New Roman" w:hAnsi="Times New Roman"/>
          <w:sz w:val="24"/>
          <w:szCs w:val="24"/>
        </w:rPr>
        <w:t xml:space="preserve">This enables also the calculation of the snow planar albedo and also the snow reflectance. </w:t>
      </w:r>
      <w:r w:rsidR="00B0621B" w:rsidRPr="00545A94">
        <w:rPr>
          <w:rFonts w:ascii="Times New Roman" w:hAnsi="Times New Roman"/>
          <w:sz w:val="24"/>
          <w:szCs w:val="24"/>
        </w:rPr>
        <w:t>For the</w:t>
      </w:r>
      <w:r w:rsidR="009E13BE" w:rsidRPr="00545A94">
        <w:rPr>
          <w:rFonts w:ascii="Times New Roman" w:hAnsi="Times New Roman"/>
          <w:sz w:val="24"/>
          <w:szCs w:val="24"/>
        </w:rPr>
        <w:t xml:space="preserve"> </w:t>
      </w:r>
      <w:r w:rsidR="00B0621B" w:rsidRPr="00545A94">
        <w:rPr>
          <w:rFonts w:ascii="Times New Roman" w:hAnsi="Times New Roman"/>
          <w:sz w:val="24"/>
          <w:szCs w:val="24"/>
        </w:rPr>
        <w:t xml:space="preserve">determination of the snow albedo and reflectance at </w:t>
      </w:r>
      <w:r w:rsidR="009E13BE" w:rsidRPr="00545A94">
        <w:rPr>
          <w:rFonts w:ascii="Times New Roman" w:hAnsi="Times New Roman"/>
          <w:sz w:val="24"/>
          <w:szCs w:val="24"/>
        </w:rPr>
        <w:t>channels affected by the absorption by water vapor (</w:t>
      </w:r>
      <w:r w:rsidR="00B0621B" w:rsidRPr="00545A94">
        <w:rPr>
          <w:rFonts w:ascii="Times New Roman" w:hAnsi="Times New Roman"/>
          <w:sz w:val="24"/>
          <w:szCs w:val="24"/>
        </w:rPr>
        <w:t>19 and 20</w:t>
      </w:r>
      <w:r w:rsidR="009E13BE" w:rsidRPr="00545A94">
        <w:rPr>
          <w:rFonts w:ascii="Times New Roman" w:hAnsi="Times New Roman"/>
          <w:sz w:val="24"/>
          <w:szCs w:val="24"/>
        </w:rPr>
        <w:t>), the line</w:t>
      </w:r>
      <w:r w:rsidR="00B0621B" w:rsidRPr="00545A94">
        <w:rPr>
          <w:rFonts w:ascii="Times New Roman" w:hAnsi="Times New Roman"/>
          <w:sz w:val="24"/>
          <w:szCs w:val="24"/>
        </w:rPr>
        <w:t>ar</w:t>
      </w:r>
      <w:r w:rsidR="009E13BE" w:rsidRPr="00545A94">
        <w:rPr>
          <w:rFonts w:ascii="Times New Roman" w:hAnsi="Times New Roman"/>
          <w:sz w:val="24"/>
          <w:szCs w:val="24"/>
        </w:rPr>
        <w:t xml:space="preserve"> interpolation in the range 885-</w:t>
      </w:r>
      <w:r w:rsidR="00B0621B" w:rsidRPr="00545A94">
        <w:rPr>
          <w:rFonts w:ascii="Times New Roman" w:hAnsi="Times New Roman"/>
          <w:sz w:val="24"/>
          <w:szCs w:val="24"/>
        </w:rPr>
        <w:t>1020nm is used.</w:t>
      </w:r>
    </w:p>
    <w:p w14:paraId="5CED874F" w14:textId="110471C8" w:rsidR="009E13BE" w:rsidRPr="00545192" w:rsidRDefault="00B0621B" w:rsidP="00814FF7">
      <w:pPr>
        <w:spacing w:line="360" w:lineRule="auto"/>
        <w:jc w:val="both"/>
        <w:rPr>
          <w:rFonts w:ascii="Times New Roman" w:hAnsi="Times New Roman"/>
          <w:i/>
          <w:iCs/>
          <w:sz w:val="24"/>
          <w:szCs w:val="24"/>
          <w:u w:val="single"/>
        </w:rPr>
      </w:pPr>
      <w:r w:rsidRPr="00545192">
        <w:rPr>
          <w:rFonts w:ascii="Times New Roman" w:hAnsi="Times New Roman"/>
          <w:i/>
          <w:iCs/>
          <w:sz w:val="24"/>
          <w:szCs w:val="24"/>
          <w:u w:val="single"/>
        </w:rPr>
        <w:lastRenderedPageBreak/>
        <w:t>Broadband albedo</w:t>
      </w:r>
    </w:p>
    <w:p w14:paraId="52C58083" w14:textId="026BC088" w:rsidR="00C83DA1" w:rsidRDefault="00C83DA1" w:rsidP="00814FF7">
      <w:pPr>
        <w:spacing w:line="360" w:lineRule="auto"/>
        <w:jc w:val="both"/>
        <w:rPr>
          <w:rFonts w:ascii="Times New Roman" w:hAnsi="Times New Roman"/>
          <w:sz w:val="24"/>
          <w:szCs w:val="24"/>
        </w:rPr>
      </w:pPr>
      <w:r>
        <w:rPr>
          <w:rFonts w:ascii="Times New Roman" w:hAnsi="Times New Roman"/>
          <w:sz w:val="24"/>
          <w:szCs w:val="24"/>
        </w:rPr>
        <w:t xml:space="preserve">For the calculation of the BBA, one must have the functional dependence of the spherical albedo </w:t>
      </w:r>
      <w:r w:rsidR="00B0621B">
        <w:rPr>
          <w:rFonts w:ascii="Times New Roman" w:hAnsi="Times New Roman"/>
          <w:sz w:val="24"/>
          <w:szCs w:val="24"/>
        </w:rPr>
        <w:t xml:space="preserve">at arbitrary </w:t>
      </w:r>
      <w:r>
        <w:rPr>
          <w:rFonts w:ascii="Times New Roman" w:hAnsi="Times New Roman"/>
          <w:sz w:val="24"/>
          <w:szCs w:val="24"/>
        </w:rPr>
        <w:t>wavelength. It is derived using the following assumptions:</w:t>
      </w:r>
    </w:p>
    <w:p w14:paraId="71EAEB8B" w14:textId="5C5B2516"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the spherical albedo can be approximated by the polynomial of the second order on the interval 400-709nm; the corresponding coefficients are derived from the values of reflectance at 400, 560, and 709nm.</w:t>
      </w:r>
    </w:p>
    <w:p w14:paraId="0C44B347" w14:textId="478A5767"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 xml:space="preserve"> the spherical albedo can be approximated by the polynomial of the second order on the interval </w:t>
      </w:r>
      <w:r>
        <w:rPr>
          <w:rFonts w:ascii="Times New Roman" w:hAnsi="Times New Roman"/>
          <w:sz w:val="24"/>
          <w:szCs w:val="24"/>
        </w:rPr>
        <w:t>709</w:t>
      </w:r>
      <w:r w:rsidRPr="00C83DA1">
        <w:rPr>
          <w:rFonts w:ascii="Times New Roman" w:hAnsi="Times New Roman"/>
          <w:sz w:val="24"/>
          <w:szCs w:val="24"/>
        </w:rPr>
        <w:t>-</w:t>
      </w:r>
      <w:r>
        <w:rPr>
          <w:rFonts w:ascii="Times New Roman" w:hAnsi="Times New Roman"/>
          <w:sz w:val="24"/>
          <w:szCs w:val="24"/>
        </w:rPr>
        <w:t>865</w:t>
      </w:r>
      <w:r w:rsidRPr="00C83DA1">
        <w:rPr>
          <w:rFonts w:ascii="Times New Roman" w:hAnsi="Times New Roman"/>
          <w:sz w:val="24"/>
          <w:szCs w:val="24"/>
        </w:rPr>
        <w:t xml:space="preserve">nm; the corresponding coefficients are derived from the values of reflectance at </w:t>
      </w:r>
      <w:r>
        <w:rPr>
          <w:rFonts w:ascii="Times New Roman" w:hAnsi="Times New Roman"/>
          <w:sz w:val="24"/>
          <w:szCs w:val="24"/>
        </w:rPr>
        <w:t>709</w:t>
      </w:r>
      <w:r w:rsidRPr="00C83DA1">
        <w:rPr>
          <w:rFonts w:ascii="Times New Roman" w:hAnsi="Times New Roman"/>
          <w:sz w:val="24"/>
          <w:szCs w:val="24"/>
        </w:rPr>
        <w:t xml:space="preserve">, </w:t>
      </w:r>
      <w:r>
        <w:rPr>
          <w:rFonts w:ascii="Times New Roman" w:hAnsi="Times New Roman"/>
          <w:sz w:val="24"/>
          <w:szCs w:val="24"/>
        </w:rPr>
        <w:t>753</w:t>
      </w:r>
      <w:r w:rsidRPr="00C83DA1">
        <w:rPr>
          <w:rFonts w:ascii="Times New Roman" w:hAnsi="Times New Roman"/>
          <w:sz w:val="24"/>
          <w:szCs w:val="24"/>
        </w:rPr>
        <w:t xml:space="preserve">, and </w:t>
      </w:r>
      <w:r>
        <w:rPr>
          <w:rFonts w:ascii="Times New Roman" w:hAnsi="Times New Roman"/>
          <w:sz w:val="24"/>
          <w:szCs w:val="24"/>
        </w:rPr>
        <w:t>865</w:t>
      </w:r>
      <w:r w:rsidRPr="00C83DA1">
        <w:rPr>
          <w:rFonts w:ascii="Times New Roman" w:hAnsi="Times New Roman"/>
          <w:sz w:val="24"/>
          <w:szCs w:val="24"/>
        </w:rPr>
        <w:t>nm.</w:t>
      </w:r>
    </w:p>
    <w:p w14:paraId="2147D32D" w14:textId="7C6BD0E9"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 xml:space="preserve">the spherical albedo can be approximated by the </w:t>
      </w:r>
      <w:r>
        <w:rPr>
          <w:rFonts w:ascii="Times New Roman" w:hAnsi="Times New Roman"/>
          <w:sz w:val="24"/>
          <w:szCs w:val="24"/>
        </w:rPr>
        <w:t>exponential function</w:t>
      </w:r>
      <w:r w:rsidRPr="00C83DA1">
        <w:rPr>
          <w:rFonts w:ascii="Times New Roman" w:hAnsi="Times New Roman"/>
          <w:sz w:val="24"/>
          <w:szCs w:val="24"/>
        </w:rPr>
        <w:t xml:space="preserve"> </w:t>
      </w:r>
      <w:r>
        <w:rPr>
          <w:rFonts w:ascii="Times New Roman" w:hAnsi="Times New Roman"/>
          <w:sz w:val="24"/>
          <w:szCs w:val="24"/>
        </w:rPr>
        <w:t>at the wavelengths above 865nm;</w:t>
      </w:r>
      <w:r w:rsidRPr="00C83DA1">
        <w:rPr>
          <w:rFonts w:ascii="Times New Roman" w:hAnsi="Times New Roman"/>
          <w:sz w:val="24"/>
          <w:szCs w:val="24"/>
        </w:rPr>
        <w:t xml:space="preserve"> the corresponding coefficients are derived from the values of reflectance at </w:t>
      </w:r>
      <w:r>
        <w:rPr>
          <w:rFonts w:ascii="Times New Roman" w:hAnsi="Times New Roman"/>
          <w:sz w:val="24"/>
          <w:szCs w:val="24"/>
        </w:rPr>
        <w:t>865 and 1020nm.</w:t>
      </w:r>
      <w:r w:rsidR="009E13BE">
        <w:rPr>
          <w:rFonts w:ascii="Times New Roman" w:hAnsi="Times New Roman"/>
          <w:sz w:val="24"/>
          <w:szCs w:val="24"/>
        </w:rPr>
        <w:t xml:space="preserve"> </w:t>
      </w:r>
    </w:p>
    <w:p w14:paraId="17115D87" w14:textId="4F3A8244" w:rsidR="00B76E32" w:rsidRDefault="00C83DA1" w:rsidP="00C83DA1">
      <w:pPr>
        <w:pStyle w:val="ListParagraph"/>
        <w:spacing w:line="360" w:lineRule="auto"/>
        <w:jc w:val="both"/>
        <w:rPr>
          <w:rFonts w:ascii="Times New Roman" w:hAnsi="Times New Roman"/>
          <w:sz w:val="24"/>
          <w:szCs w:val="24"/>
        </w:rPr>
      </w:pPr>
      <w:r>
        <w:rPr>
          <w:rFonts w:ascii="Times New Roman" w:hAnsi="Times New Roman"/>
          <w:sz w:val="24"/>
          <w:szCs w:val="24"/>
        </w:rPr>
        <w:t xml:space="preserve">These assumptions make it possible </w:t>
      </w:r>
      <w:r w:rsidR="002C31E9">
        <w:rPr>
          <w:rFonts w:ascii="Times New Roman" w:hAnsi="Times New Roman"/>
          <w:sz w:val="24"/>
          <w:szCs w:val="24"/>
        </w:rPr>
        <w:t>to derive the</w:t>
      </w:r>
      <w:r w:rsidR="00027FC5">
        <w:rPr>
          <w:rFonts w:ascii="Times New Roman" w:hAnsi="Times New Roman"/>
          <w:sz w:val="24"/>
          <w:szCs w:val="24"/>
        </w:rPr>
        <w:t xml:space="preserve"> value of </w:t>
      </w:r>
      <w:r w:rsidR="002C31E9">
        <w:rPr>
          <w:rFonts w:ascii="Times New Roman" w:hAnsi="Times New Roman"/>
          <w:sz w:val="24"/>
          <w:szCs w:val="24"/>
        </w:rPr>
        <w:t>BBA analytically</w:t>
      </w:r>
      <w:r w:rsidR="008F28A0">
        <w:rPr>
          <w:rFonts w:ascii="Times New Roman" w:hAnsi="Times New Roman"/>
          <w:sz w:val="24"/>
          <w:szCs w:val="24"/>
        </w:rPr>
        <w:t xml:space="preserve"> (see Appendix 4)</w:t>
      </w:r>
      <w:r w:rsidR="002C31E9">
        <w:rPr>
          <w:rFonts w:ascii="Times New Roman" w:hAnsi="Times New Roman"/>
          <w:sz w:val="24"/>
          <w:szCs w:val="24"/>
        </w:rPr>
        <w:t>.</w:t>
      </w:r>
    </w:p>
    <w:p w14:paraId="103DBDD1" w14:textId="1A780501" w:rsidR="00B76E32" w:rsidRPr="0065694C" w:rsidRDefault="0065694C" w:rsidP="0065694C">
      <w:pPr>
        <w:suppressAutoHyphens w:val="0"/>
        <w:spacing w:line="360" w:lineRule="auto"/>
        <w:ind w:left="360"/>
        <w:jc w:val="both"/>
        <w:textAlignment w:val="auto"/>
        <w:rPr>
          <w:rFonts w:ascii="Times New Roman" w:hAnsi="Times New Roman"/>
          <w:b/>
          <w:color w:val="1F497D"/>
          <w:sz w:val="24"/>
          <w:szCs w:val="24"/>
        </w:rPr>
      </w:pPr>
      <w:r>
        <w:rPr>
          <w:rFonts w:ascii="Times New Roman" w:hAnsi="Times New Roman"/>
          <w:b/>
          <w:color w:val="1F497D"/>
          <w:sz w:val="24"/>
          <w:szCs w:val="24"/>
        </w:rPr>
        <w:t>4.</w:t>
      </w:r>
      <w:r w:rsidR="00877800" w:rsidRPr="0065694C">
        <w:rPr>
          <w:rFonts w:ascii="Times New Roman" w:hAnsi="Times New Roman"/>
          <w:b/>
          <w:color w:val="1F497D"/>
          <w:sz w:val="24"/>
          <w:szCs w:val="24"/>
        </w:rPr>
        <w:t xml:space="preserve"> Flags</w:t>
      </w:r>
    </w:p>
    <w:p w14:paraId="2BA7B020" w14:textId="77777777"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Several flags are introduced in the snow processor. They are explained in this section. </w:t>
      </w:r>
    </w:p>
    <w:p w14:paraId="5B1C941D" w14:textId="0D495C76"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The snow flag is determined by the value of OLCI normalized </w:t>
      </w:r>
      <w:r w:rsidR="001317D0">
        <w:rPr>
          <w:rFonts w:ascii="Times New Roman" w:hAnsi="Times New Roman"/>
          <w:color w:val="000000"/>
          <w:sz w:val="24"/>
          <w:szCs w:val="24"/>
        </w:rPr>
        <w:t xml:space="preserve">difference </w:t>
      </w:r>
      <w:r w:rsidRPr="008461CF">
        <w:rPr>
          <w:rFonts w:ascii="Times New Roman" w:hAnsi="Times New Roman"/>
          <w:color w:val="000000"/>
          <w:sz w:val="24"/>
          <w:szCs w:val="24"/>
        </w:rPr>
        <w:t>snow index (N</w:t>
      </w:r>
      <w:r w:rsidR="00B24CA1">
        <w:rPr>
          <w:rFonts w:ascii="Times New Roman" w:hAnsi="Times New Roman"/>
          <w:color w:val="000000"/>
          <w:sz w:val="24"/>
          <w:szCs w:val="24"/>
        </w:rPr>
        <w:t>DS</w:t>
      </w:r>
      <w:r w:rsidRPr="008461CF">
        <w:rPr>
          <w:rFonts w:ascii="Times New Roman" w:hAnsi="Times New Roman"/>
          <w:color w:val="000000"/>
          <w:sz w:val="24"/>
          <w:szCs w:val="24"/>
        </w:rPr>
        <w:t>I):</w:t>
      </w:r>
    </w:p>
    <w:p w14:paraId="726B0A3A" w14:textId="1FF105AC" w:rsidR="00B76E32" w:rsidRPr="008461CF" w:rsidRDefault="005B2380" w:rsidP="005B2380">
      <w:pPr>
        <w:suppressAutoHyphens w:val="0"/>
        <w:spacing w:line="360" w:lineRule="auto"/>
        <w:jc w:val="right"/>
        <w:textAlignment w:val="auto"/>
        <w:rPr>
          <w:rFonts w:ascii="Times New Roman" w:hAnsi="Times New Roman"/>
          <w:sz w:val="24"/>
          <w:szCs w:val="24"/>
        </w:rPr>
      </w:pPr>
      <m:oMath>
        <m:r>
          <w:rPr>
            <w:rFonts w:ascii="Cambria Math" w:hAnsi="Times New Roman"/>
            <w:sz w:val="24"/>
            <w:szCs w:val="24"/>
          </w:rPr>
          <m:t>NDSI=</m:t>
        </m:r>
        <m:f>
          <m:fPr>
            <m:ctrlPr>
              <w:rPr>
                <w:rFonts w:ascii="Cambria Math" w:hAnsi="Times New Roman"/>
                <w:i/>
                <w:sz w:val="24"/>
                <w:szCs w:val="24"/>
              </w:rPr>
            </m:ctrlPr>
          </m:fPr>
          <m:num>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865nm</m:t>
                </m:r>
              </m:e>
            </m:d>
            <m:r>
              <w:rPr>
                <w:rFonts w:ascii="Cambria Math" w:hAnsi="Times New Roman"/>
                <w:sz w:val="24"/>
                <w:szCs w:val="24"/>
              </w:rPr>
              <m:t>-</m:t>
            </m:r>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1020nm</m:t>
                </m:r>
              </m:e>
            </m:d>
          </m:num>
          <m:den>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865nm</m:t>
                </m:r>
              </m:e>
            </m:d>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1020nm</m:t>
                </m:r>
              </m:e>
            </m:d>
          </m:den>
        </m:f>
        <m:r>
          <w:rPr>
            <w:rFonts w:ascii="Cambria Math" w:hAnsi="Times New Roman"/>
            <w:sz w:val="24"/>
            <w:szCs w:val="24"/>
          </w:rPr>
          <m:t>.</m:t>
        </m:r>
      </m:oMath>
      <w:r w:rsidR="00877800" w:rsidRPr="008461CF">
        <w:rPr>
          <w:rFonts w:ascii="Times New Roman" w:hAnsi="Times New Roman"/>
          <w:sz w:val="24"/>
          <w:szCs w:val="24"/>
        </w:rPr>
        <w:t xml:space="preserve">            </w:t>
      </w:r>
      <w:r w:rsidR="00B96409">
        <w:rPr>
          <w:rFonts w:ascii="Times New Roman" w:hAnsi="Times New Roman"/>
          <w:sz w:val="24"/>
          <w:szCs w:val="24"/>
        </w:rPr>
        <w:t xml:space="preserve">  </w:t>
      </w:r>
      <w:r w:rsidR="00877800" w:rsidRPr="008461CF">
        <w:rPr>
          <w:rFonts w:ascii="Times New Roman" w:hAnsi="Times New Roman"/>
          <w:sz w:val="24"/>
          <w:szCs w:val="24"/>
        </w:rPr>
        <w:t xml:space="preserve">                          (1</w:t>
      </w:r>
      <w:r w:rsidR="00C136BC">
        <w:rPr>
          <w:rFonts w:ascii="Times New Roman" w:hAnsi="Times New Roman"/>
          <w:sz w:val="24"/>
          <w:szCs w:val="24"/>
        </w:rPr>
        <w:t>7</w:t>
      </w:r>
      <w:r w:rsidR="00877800" w:rsidRPr="008461CF">
        <w:rPr>
          <w:rFonts w:ascii="Times New Roman" w:hAnsi="Times New Roman"/>
          <w:sz w:val="24"/>
          <w:szCs w:val="24"/>
        </w:rPr>
        <w:t>)</w:t>
      </w:r>
    </w:p>
    <w:p w14:paraId="0F745047" w14:textId="2242F0C3" w:rsidR="00B76E32" w:rsidRPr="008461CF" w:rsidRDefault="00877800" w:rsidP="008461CF">
      <w:pPr>
        <w:spacing w:line="360" w:lineRule="auto"/>
        <w:jc w:val="both"/>
        <w:rPr>
          <w:rFonts w:ascii="Times New Roman" w:hAnsi="Times New Roman"/>
          <w:color w:val="000000"/>
          <w:sz w:val="24"/>
          <w:szCs w:val="24"/>
        </w:rPr>
      </w:pPr>
      <w:r w:rsidRPr="008461CF">
        <w:rPr>
          <w:rFonts w:ascii="Times New Roman" w:hAnsi="Times New Roman"/>
          <w:color w:val="000000"/>
          <w:sz w:val="24"/>
          <w:szCs w:val="24"/>
        </w:rPr>
        <w:t xml:space="preserve">The snow flag is equal to one (100% snow – covered pixel), if NDSI is </w:t>
      </w:r>
      <w:r w:rsidR="00545A94">
        <w:rPr>
          <w:rFonts w:ascii="Times New Roman" w:hAnsi="Times New Roman"/>
          <w:color w:val="000000"/>
          <w:sz w:val="24"/>
          <w:szCs w:val="24"/>
        </w:rPr>
        <w:t>in the range 0.3-0.4</w:t>
      </w:r>
      <w:r w:rsidRPr="008461CF">
        <w:rPr>
          <w:rFonts w:ascii="Times New Roman" w:hAnsi="Times New Roman"/>
          <w:color w:val="000000"/>
          <w:sz w:val="24"/>
          <w:szCs w:val="24"/>
        </w:rPr>
        <w:t xml:space="preserve"> and </w:t>
      </w:r>
      <w:r w:rsidR="00545A94">
        <w:rPr>
          <w:rFonts w:ascii="Times New Roman" w:hAnsi="Times New Roman"/>
          <w:color w:val="000000"/>
          <w:sz w:val="24"/>
          <w:szCs w:val="24"/>
        </w:rPr>
        <w:t>R(400nm) is larger than 0.75</w:t>
      </w:r>
      <w:r w:rsidRPr="008461CF">
        <w:rPr>
          <w:rFonts w:ascii="Times New Roman" w:hAnsi="Times New Roman"/>
          <w:color w:val="000000"/>
          <w:sz w:val="24"/>
          <w:szCs w:val="24"/>
        </w:rPr>
        <w:t>.</w:t>
      </w:r>
    </w:p>
    <w:p w14:paraId="7C387B59" w14:textId="0B2A2E46"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The bare ice flag is determined by the value of OLCI normalized </w:t>
      </w:r>
      <w:r w:rsidR="001317D0">
        <w:rPr>
          <w:rFonts w:ascii="Times New Roman" w:hAnsi="Times New Roman"/>
          <w:color w:val="000000"/>
          <w:sz w:val="24"/>
          <w:szCs w:val="24"/>
        </w:rPr>
        <w:t xml:space="preserve">difference </w:t>
      </w:r>
      <w:r w:rsidRPr="008461CF">
        <w:rPr>
          <w:rFonts w:ascii="Times New Roman" w:hAnsi="Times New Roman"/>
          <w:color w:val="000000"/>
          <w:sz w:val="24"/>
          <w:szCs w:val="24"/>
        </w:rPr>
        <w:t>bare ice index (ND</w:t>
      </w:r>
      <w:r w:rsidR="001317D0">
        <w:rPr>
          <w:rFonts w:ascii="Times New Roman" w:hAnsi="Times New Roman"/>
          <w:color w:val="000000"/>
          <w:sz w:val="24"/>
          <w:szCs w:val="24"/>
        </w:rPr>
        <w:t>B</w:t>
      </w:r>
      <w:r w:rsidRPr="008461CF">
        <w:rPr>
          <w:rFonts w:ascii="Times New Roman" w:hAnsi="Times New Roman"/>
          <w:color w:val="000000"/>
          <w:sz w:val="24"/>
          <w:szCs w:val="24"/>
        </w:rPr>
        <w:t>I):</w:t>
      </w:r>
    </w:p>
    <w:p w14:paraId="1DE0F115" w14:textId="0BB61F0E" w:rsidR="00B76E32" w:rsidRPr="00C603F3" w:rsidRDefault="005B2380" w:rsidP="005B2380">
      <w:pPr>
        <w:suppressAutoHyphens w:val="0"/>
        <w:spacing w:line="360" w:lineRule="auto"/>
        <w:jc w:val="right"/>
        <w:textAlignment w:val="auto"/>
        <w:rPr>
          <w:rFonts w:ascii="Times New Roman" w:hAnsi="Times New Roman"/>
          <w:sz w:val="24"/>
          <w:szCs w:val="24"/>
        </w:rPr>
      </w:pPr>
      <m:oMath>
        <m:r>
          <w:rPr>
            <w:rFonts w:ascii="Cambria Math" w:hAnsi="Cambria Math"/>
            <w:sz w:val="24"/>
            <w:szCs w:val="24"/>
          </w:rPr>
          <m:t>NDBI=</m:t>
        </m:r>
        <m:f>
          <m:fPr>
            <m:ctrlPr>
              <w:rPr>
                <w:rFonts w:ascii="Cambria Math" w:hAnsi="Cambria Math"/>
                <w:i/>
                <w:sz w:val="24"/>
                <w:szCs w:val="24"/>
              </w:rPr>
            </m:ctrlPr>
          </m:fPr>
          <m:num>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400nm</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1020nm</m:t>
                </m:r>
              </m:e>
            </m:d>
          </m:num>
          <m:den>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400nm</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1020nm</m:t>
                </m:r>
              </m:e>
            </m:d>
          </m:den>
        </m:f>
        <m:r>
          <w:rPr>
            <w:rFonts w:ascii="Cambria Math" w:hAnsi="Cambria Math"/>
            <w:sz w:val="24"/>
            <w:szCs w:val="24"/>
          </w:rPr>
          <m:t>.</m:t>
        </m:r>
      </m:oMath>
      <w:r w:rsidR="00877800" w:rsidRPr="00C603F3">
        <w:rPr>
          <w:rFonts w:ascii="Times New Roman" w:hAnsi="Times New Roman"/>
          <w:sz w:val="24"/>
          <w:szCs w:val="24"/>
        </w:rPr>
        <w:t xml:space="preserve">                </w:t>
      </w:r>
      <w:r w:rsidR="00B96409" w:rsidRPr="00C603F3">
        <w:rPr>
          <w:rFonts w:ascii="Times New Roman" w:hAnsi="Times New Roman"/>
          <w:sz w:val="24"/>
          <w:szCs w:val="24"/>
        </w:rPr>
        <w:t xml:space="preserve">  </w:t>
      </w:r>
      <w:r w:rsidR="00877800" w:rsidRPr="00C603F3">
        <w:rPr>
          <w:rFonts w:ascii="Times New Roman" w:hAnsi="Times New Roman"/>
          <w:sz w:val="24"/>
          <w:szCs w:val="24"/>
        </w:rPr>
        <w:t xml:space="preserve">                      (1</w:t>
      </w:r>
      <w:r w:rsidR="00C136BC" w:rsidRPr="00C603F3">
        <w:rPr>
          <w:rFonts w:ascii="Times New Roman" w:hAnsi="Times New Roman"/>
          <w:sz w:val="24"/>
          <w:szCs w:val="24"/>
        </w:rPr>
        <w:t>8</w:t>
      </w:r>
      <w:r w:rsidR="00877800" w:rsidRPr="00C603F3">
        <w:rPr>
          <w:rFonts w:ascii="Times New Roman" w:hAnsi="Times New Roman"/>
          <w:sz w:val="24"/>
          <w:szCs w:val="24"/>
        </w:rPr>
        <w:t>)</w:t>
      </w:r>
    </w:p>
    <w:p w14:paraId="7EEF6FDA" w14:textId="5467258C" w:rsidR="001829F6" w:rsidRPr="00C603F3" w:rsidRDefault="00C603F3" w:rsidP="00C603F3">
      <w:pPr>
        <w:spacing w:line="360" w:lineRule="auto"/>
        <w:jc w:val="both"/>
        <w:rPr>
          <w:rFonts w:ascii="Times New Roman" w:hAnsi="Times New Roman"/>
          <w:color w:val="000000"/>
          <w:sz w:val="24"/>
          <w:szCs w:val="24"/>
        </w:rPr>
      </w:pPr>
      <w:r w:rsidRPr="00C603F3">
        <w:rPr>
          <w:rFonts w:ascii="Times New Roman" w:eastAsia="Times New Roman" w:hAnsi="Times New Roman"/>
          <w:color w:val="000000"/>
          <w:sz w:val="24"/>
          <w:szCs w:val="24"/>
        </w:rPr>
        <w:t>The bare ice is classified in two steps. First, dark bare ice is identified where NDBI is less than 0.65 and R</w:t>
      </w:r>
      <w:r w:rsidR="001E2DFF" w:rsidRPr="00C603F3">
        <w:rPr>
          <w:rFonts w:ascii="Times New Roman" w:eastAsia="Times New Roman" w:hAnsi="Times New Roman"/>
          <w:color w:val="000000"/>
          <w:sz w:val="24"/>
          <w:szCs w:val="24"/>
        </w:rPr>
        <w:t xml:space="preserve"> </w:t>
      </w:r>
      <w:r w:rsidRPr="00C603F3">
        <w:rPr>
          <w:rFonts w:ascii="Times New Roman" w:eastAsia="Times New Roman" w:hAnsi="Times New Roman"/>
          <w:color w:val="000000"/>
          <w:sz w:val="24"/>
          <w:szCs w:val="24"/>
        </w:rPr>
        <w:t>(400nm) is less than 0.</w:t>
      </w:r>
      <w:r w:rsidR="001E2DFF">
        <w:rPr>
          <w:rFonts w:ascii="Times New Roman" w:eastAsia="Times New Roman" w:hAnsi="Times New Roman"/>
          <w:color w:val="000000"/>
          <w:sz w:val="24"/>
          <w:szCs w:val="24"/>
        </w:rPr>
        <w:t>75</w:t>
      </w:r>
      <w:r w:rsidRPr="00C603F3">
        <w:rPr>
          <w:rFonts w:ascii="Times New Roman" w:eastAsia="Times New Roman" w:hAnsi="Times New Roman"/>
          <w:color w:val="000000"/>
          <w:sz w:val="24"/>
          <w:szCs w:val="24"/>
        </w:rPr>
        <w:t xml:space="preserve">. Then for cases the dark bare ice flag is not set, the bare </w:t>
      </w:r>
      <w:r w:rsidRPr="00C603F3">
        <w:rPr>
          <w:rFonts w:ascii="Times New Roman" w:eastAsia="Times New Roman" w:hAnsi="Times New Roman"/>
          <w:color w:val="000000"/>
          <w:sz w:val="24"/>
          <w:szCs w:val="24"/>
        </w:rPr>
        <w:lastRenderedPageBreak/>
        <w:t>ice flag is equal to one (100% bare ice – covered pixel), if NDSI is larger than 0.33. A</w:t>
      </w:r>
      <w:r>
        <w:rPr>
          <w:rFonts w:ascii="Times New Roman" w:eastAsia="Times New Roman" w:hAnsi="Times New Roman"/>
          <w:color w:val="000000"/>
          <w:sz w:val="24"/>
          <w:szCs w:val="24"/>
        </w:rPr>
        <w:t>l</w:t>
      </w:r>
      <w:r w:rsidRPr="00C603F3">
        <w:rPr>
          <w:rFonts w:ascii="Times New Roman" w:eastAsia="Times New Roman" w:hAnsi="Times New Roman"/>
          <w:color w:val="000000"/>
          <w:sz w:val="24"/>
          <w:szCs w:val="24"/>
        </w:rPr>
        <w:t xml:space="preserve">so is assumed that the dark dirty bare ice flag is equal to one (100% dark dirty bare ice – covered pixel), if NDBI is </w:t>
      </w:r>
      <w:r>
        <w:rPr>
          <w:rFonts w:ascii="Times New Roman" w:eastAsia="Times New Roman" w:hAnsi="Times New Roman"/>
          <w:color w:val="000000"/>
          <w:sz w:val="24"/>
          <w:szCs w:val="24"/>
        </w:rPr>
        <w:t>smaller</w:t>
      </w:r>
      <w:r w:rsidRPr="00C603F3">
        <w:rPr>
          <w:rFonts w:ascii="Times New Roman" w:eastAsia="Times New Roman" w:hAnsi="Times New Roman"/>
          <w:color w:val="000000"/>
          <w:sz w:val="24"/>
          <w:szCs w:val="24"/>
        </w:rPr>
        <w:t xml:space="preserve"> than 0.65 and R (400nm) is </w:t>
      </w:r>
      <w:r>
        <w:rPr>
          <w:rFonts w:ascii="Times New Roman" w:eastAsia="Times New Roman" w:hAnsi="Times New Roman"/>
          <w:color w:val="000000"/>
          <w:sz w:val="24"/>
          <w:szCs w:val="24"/>
        </w:rPr>
        <w:t>smaller</w:t>
      </w:r>
      <w:r w:rsidRPr="00C603F3">
        <w:rPr>
          <w:rFonts w:ascii="Times New Roman" w:eastAsia="Times New Roman" w:hAnsi="Times New Roman"/>
          <w:color w:val="000000"/>
          <w:sz w:val="24"/>
          <w:szCs w:val="24"/>
        </w:rPr>
        <w:t xml:space="preserve"> than 0.</w:t>
      </w:r>
      <w:r w:rsidR="00251026">
        <w:rPr>
          <w:rFonts w:ascii="Times New Roman" w:eastAsia="Times New Roman" w:hAnsi="Times New Roman"/>
          <w:color w:val="000000"/>
          <w:sz w:val="24"/>
          <w:szCs w:val="24"/>
        </w:rPr>
        <w:t>75</w:t>
      </w:r>
      <w:r w:rsidRPr="00C603F3">
        <w:rPr>
          <w:rFonts w:ascii="Times New Roman" w:eastAsia="Times New Roman" w:hAnsi="Times New Roman"/>
          <w:color w:val="000000"/>
          <w:sz w:val="24"/>
          <w:szCs w:val="24"/>
        </w:rPr>
        <w:t xml:space="preserve"> and that a land mask is used. </w:t>
      </w:r>
    </w:p>
    <w:p w14:paraId="0139EDCB" w14:textId="4BDB5E59" w:rsidR="00CC78A8" w:rsidRPr="00CB202F" w:rsidRDefault="00877800" w:rsidP="00CB202F">
      <w:pPr>
        <w:spacing w:line="360" w:lineRule="auto"/>
        <w:jc w:val="both"/>
        <w:rPr>
          <w:rFonts w:ascii="Times New Roman" w:hAnsi="Times New Roman"/>
          <w:color w:val="000000"/>
          <w:sz w:val="24"/>
          <w:szCs w:val="24"/>
        </w:rPr>
      </w:pPr>
      <w:r w:rsidRPr="008461CF">
        <w:rPr>
          <w:rFonts w:ascii="Times New Roman" w:hAnsi="Times New Roman"/>
          <w:color w:val="000000"/>
          <w:sz w:val="24"/>
          <w:szCs w:val="24"/>
        </w:rPr>
        <w:t>The values of NDSI and N</w:t>
      </w:r>
      <w:r w:rsidR="00B24CA1">
        <w:rPr>
          <w:rFonts w:ascii="Times New Roman" w:hAnsi="Times New Roman"/>
          <w:color w:val="000000"/>
          <w:sz w:val="24"/>
          <w:szCs w:val="24"/>
        </w:rPr>
        <w:t>D</w:t>
      </w:r>
      <w:r w:rsidR="001317D0">
        <w:rPr>
          <w:rFonts w:ascii="Times New Roman" w:hAnsi="Times New Roman"/>
          <w:color w:val="000000"/>
          <w:sz w:val="24"/>
          <w:szCs w:val="24"/>
        </w:rPr>
        <w:t>B</w:t>
      </w:r>
      <w:r w:rsidRPr="008461CF">
        <w:rPr>
          <w:rFonts w:ascii="Times New Roman" w:hAnsi="Times New Roman"/>
          <w:color w:val="000000"/>
          <w:sz w:val="24"/>
          <w:szCs w:val="24"/>
        </w:rPr>
        <w:t>I are provided in the output of the algorithm. In principle, the value of NDSI can be used for the estimation of snow fraction in the OLCI pixel.</w:t>
      </w:r>
    </w:p>
    <w:p w14:paraId="38C09327" w14:textId="2FD29DA8" w:rsidR="00B76E32" w:rsidRPr="008461CF" w:rsidRDefault="00877800" w:rsidP="008461CF">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Appendix 1. Definitions: reflectance, spherical and plane albedos</w:t>
      </w:r>
    </w:p>
    <w:p w14:paraId="1C215FE4" w14:textId="77777777" w:rsidR="00B76E32" w:rsidRPr="008461CF" w:rsidRDefault="00877800" w:rsidP="008461CF">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The top-of-atmosphere reflection function is defined as (Kokhanovsky, 2006)</w:t>
      </w:r>
    </w:p>
    <w:p w14:paraId="47685F0E" w14:textId="6324BAB9" w:rsidR="00B76E32" w:rsidRPr="008461CF" w:rsidRDefault="003F1544"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TOA</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π</m:t>
            </m:r>
            <m:sSup>
              <m:sSupPr>
                <m:ctrlPr>
                  <w:rPr>
                    <w:rFonts w:ascii="Cambria Math" w:hAnsi="Times New Roman"/>
                    <w:i/>
                    <w:sz w:val="24"/>
                    <w:szCs w:val="24"/>
                  </w:rPr>
                </m:ctrlPr>
              </m:sSupPr>
              <m:e>
                <m:r>
                  <w:rPr>
                    <w:rFonts w:ascii="Cambria Math" w:hAnsi="Times New Roman"/>
                    <w:sz w:val="24"/>
                    <w:szCs w:val="24"/>
                  </w:rPr>
                  <m:t>I</m:t>
                </m:r>
              </m:e>
              <m:sup>
                <m:r>
                  <w:rPr>
                    <w:rFonts w:ascii="Cambria Math" w:hAnsi="Times New Roman"/>
                    <w:sz w:val="24"/>
                    <w:szCs w:val="24"/>
                  </w:rPr>
                  <m:t>↑</m:t>
                </m:r>
                <m:ctrlPr>
                  <w:rPr>
                    <w:rFonts w:ascii="Cambria Math" w:hAnsi="Cambria Math"/>
                    <w:i/>
                    <w:sz w:val="24"/>
                    <w:szCs w:val="24"/>
                  </w:rPr>
                </m:ctrlPr>
              </m:sup>
            </m:sSup>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0</m:t>
                </m:r>
              </m:sub>
            </m:sSub>
            <m:ctrlPr>
              <w:rPr>
                <w:rFonts w:ascii="Cambria Math" w:hAnsi="Cambria Math"/>
                <w:i/>
                <w:sz w:val="24"/>
                <w:szCs w:val="24"/>
              </w:rPr>
            </m:ctrlPr>
          </m:den>
        </m:f>
        <m:r>
          <w:rPr>
            <w:rFonts w:ascii="Cambria Math" w:hAnsi="Times New Roman"/>
            <w:sz w:val="24"/>
            <w:szCs w:val="24"/>
          </w:rPr>
          <m:t>.</m:t>
        </m:r>
      </m:oMath>
      <w:r w:rsidR="00877800" w:rsidRPr="008461CF">
        <w:rPr>
          <w:rFonts w:ascii="Times New Roman" w:hAnsi="Times New Roman"/>
          <w:sz w:val="24"/>
          <w:szCs w:val="24"/>
        </w:rPr>
        <w:t xml:space="preserve">                                                               (A1.1)</w:t>
      </w:r>
    </w:p>
    <w:p w14:paraId="0A1382E4" w14:textId="080EA158" w:rsidR="00B76E32" w:rsidRPr="008461CF" w:rsidRDefault="00877800" w:rsidP="005B2380">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Here,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8461CF">
        <w:rPr>
          <w:rFonts w:ascii="Times New Roman" w:hAnsi="Times New Roman"/>
          <w:sz w:val="24"/>
          <w:szCs w:val="24"/>
        </w:rPr>
        <w:t xml:space="preserve"> is the intensity of reflected light,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oMath>
      <w:r w:rsidRPr="008461CF">
        <w:rPr>
          <w:rFonts w:ascii="Times New Roman" w:hAnsi="Times New Roman"/>
          <w:sz w:val="24"/>
          <w:szCs w:val="24"/>
        </w:rPr>
        <w:t xml:space="preserve"> is the solar flux at the top-of-atmosphere,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Pr="008461CF">
        <w:rPr>
          <w:rFonts w:ascii="Times New Roman" w:hAnsi="Times New Roman"/>
          <w:sz w:val="24"/>
          <w:szCs w:val="24"/>
        </w:rPr>
        <w:t xml:space="preserve"> is the cosine of the solar incidence angle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0</m:t>
            </m:r>
          </m:sub>
        </m:sSub>
      </m:oMath>
      <w:r w:rsidRPr="008461CF">
        <w:rPr>
          <w:rFonts w:ascii="Times New Roman" w:hAnsi="Times New Roman"/>
          <w:sz w:val="24"/>
          <w:szCs w:val="24"/>
        </w:rPr>
        <w:t xml:space="preserve"> . Many satellite instruments simultaneously measure both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8461CF">
        <w:rPr>
          <w:rFonts w:ascii="Times New Roman" w:hAnsi="Times New Roman"/>
          <w:sz w:val="24"/>
          <w:szCs w:val="24"/>
        </w:rPr>
        <w:t xml:space="preserve"> and </w:t>
      </w:r>
      <m:oMath>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0</m:t>
            </m:r>
          </m:sub>
        </m:sSub>
      </m:oMath>
      <w:r w:rsidRPr="008461CF">
        <w:rPr>
          <w:rFonts w:ascii="Times New Roman" w:hAnsi="Times New Roman"/>
          <w:sz w:val="24"/>
          <w:szCs w:val="24"/>
        </w:rPr>
        <w:t xml:space="preserve">. Therefore, the reflection function can be easily found using Eq. (A1.1) as measured </w:t>
      </w:r>
      <w:r w:rsidR="00E67DD4">
        <w:rPr>
          <w:rFonts w:ascii="Times New Roman" w:hAnsi="Times New Roman"/>
          <w:sz w:val="24"/>
          <w:szCs w:val="24"/>
        </w:rPr>
        <w:t>by s</w:t>
      </w:r>
      <w:r w:rsidRPr="008461CF">
        <w:rPr>
          <w:rFonts w:ascii="Times New Roman" w:hAnsi="Times New Roman"/>
          <w:sz w:val="24"/>
          <w:szCs w:val="24"/>
        </w:rPr>
        <w:t xml:space="preserve">atellite sensors. We shall consider only cloud free pixels in this work. The reflection function depends on atmospheric effects due to molecular and aerosol scattering and absorption of solar radiation. For retrieval of surface optical properties, these effects must be removed. Then the bottom-of atmosphere reflectance function </w:t>
      </w:r>
      <w:r w:rsidRPr="008461CF">
        <w:rPr>
          <w:rFonts w:ascii="Times New Roman" w:hAnsi="Times New Roman"/>
          <w:i/>
          <w:sz w:val="24"/>
          <w:szCs w:val="24"/>
        </w:rPr>
        <w:t>R</w:t>
      </w:r>
      <w:r w:rsidRPr="008461CF">
        <w:rPr>
          <w:rFonts w:ascii="Times New Roman" w:hAnsi="Times New Roman"/>
          <w:sz w:val="24"/>
          <w:szCs w:val="24"/>
        </w:rPr>
        <w:t xml:space="preserve"> is determined and used to derive the </w:t>
      </w:r>
      <w:r w:rsidRPr="008461CF">
        <w:rPr>
          <w:rFonts w:ascii="Times New Roman" w:hAnsi="Times New Roman"/>
          <w:i/>
          <w:sz w:val="24"/>
          <w:szCs w:val="24"/>
          <w:u w:val="single"/>
        </w:rPr>
        <w:t xml:space="preserve">plane albedo </w:t>
      </w:r>
      <w:r w:rsidRPr="008461CF">
        <w:rPr>
          <w:rFonts w:ascii="Times New Roman" w:hAnsi="Times New Roman"/>
          <w:sz w:val="24"/>
          <w:szCs w:val="24"/>
        </w:rPr>
        <w:t>as:</w:t>
      </w:r>
    </w:p>
    <w:p w14:paraId="29912066" w14:textId="6EA63D41" w:rsidR="00B76E32" w:rsidRPr="008461CF" w:rsidRDefault="003F1544"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p</m:t>
            </m:r>
          </m:sub>
        </m:sSub>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r>
          <w:rPr>
            <w:rFonts w:ascii="Cambria Math" w:hAnsi="Times New Roman"/>
            <w:sz w:val="24"/>
            <w:szCs w:val="24"/>
          </w:rPr>
          <m:t>=2</m:t>
        </m:r>
        <m:nary>
          <m:naryPr>
            <m:ctrlPr>
              <w:rPr>
                <w:rFonts w:ascii="Cambria Math" w:hAnsi="Times New Roman"/>
                <w:i/>
                <w:sz w:val="24"/>
                <w:szCs w:val="24"/>
              </w:rPr>
            </m:ctrlPr>
          </m:naryPr>
          <m:sub>
            <m:r>
              <w:rPr>
                <w:rFonts w:ascii="Cambria Math" w:hAnsi="Times New Roman"/>
                <w:sz w:val="24"/>
                <w:szCs w:val="24"/>
              </w:rPr>
              <m:t>o</m:t>
            </m:r>
          </m:sub>
          <m:sup>
            <m:r>
              <w:rPr>
                <w:rFonts w:ascii="Cambria Math" w:hAnsi="Times New Roman"/>
                <w:sz w:val="24"/>
                <w:szCs w:val="24"/>
              </w:rPr>
              <m:t>1</m:t>
            </m:r>
          </m:sup>
          <m:e>
            <m:acc>
              <m:accPr>
                <m:chr m:val="̄"/>
                <m:ctrlPr>
                  <w:rPr>
                    <w:rFonts w:ascii="Cambria Math" w:hAnsi="Times New Roman"/>
                    <w:i/>
                    <w:sz w:val="24"/>
                    <w:szCs w:val="24"/>
                  </w:rPr>
                </m:ctrlPr>
              </m:accPr>
              <m:e>
                <m:r>
                  <w:rPr>
                    <w:rFonts w:ascii="Cambria Math" w:hAnsi="Times New Roman"/>
                    <w:sz w:val="24"/>
                    <w:szCs w:val="24"/>
                  </w:rPr>
                  <m:t>R</m:t>
                </m:r>
              </m:e>
            </m:acc>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m:t>
                </m:r>
              </m:e>
            </m:d>
            <m:ctrlPr>
              <w:rPr>
                <w:rFonts w:ascii="Cambria Math" w:hAnsi="Cambria Math"/>
                <w:i/>
                <w:sz w:val="24"/>
                <w:szCs w:val="24"/>
              </w:rPr>
            </m:ctrlPr>
          </m:e>
        </m:nary>
        <m:r>
          <w:rPr>
            <w:rFonts w:ascii="Cambria Math" w:hAnsi="Times New Roman"/>
            <w:sz w:val="24"/>
            <w:szCs w:val="24"/>
          </w:rPr>
          <m:t>μdμ,</m:t>
        </m:r>
      </m:oMath>
      <w:r w:rsidR="00877800" w:rsidRPr="008461CF">
        <w:rPr>
          <w:rFonts w:ascii="Times New Roman" w:hAnsi="Times New Roman"/>
          <w:position w:val="-32"/>
          <w:sz w:val="24"/>
          <w:szCs w:val="24"/>
        </w:rPr>
        <w:t xml:space="preserve">                                       (A1.2)</w:t>
      </w:r>
    </w:p>
    <w:p w14:paraId="3F94AC0A" w14:textId="77777777" w:rsidR="00B76E32" w:rsidRPr="008461CF" w:rsidRDefault="00877800" w:rsidP="008461CF">
      <w:pPr>
        <w:suppressAutoHyphens w:val="0"/>
        <w:spacing w:line="360" w:lineRule="auto"/>
        <w:textAlignment w:val="auto"/>
        <w:rPr>
          <w:rFonts w:ascii="Times New Roman" w:hAnsi="Times New Roman"/>
          <w:sz w:val="24"/>
          <w:szCs w:val="24"/>
        </w:rPr>
      </w:pPr>
      <w:r w:rsidRPr="008461CF">
        <w:rPr>
          <w:rFonts w:ascii="Times New Roman" w:hAnsi="Times New Roman"/>
          <w:sz w:val="24"/>
          <w:szCs w:val="24"/>
        </w:rPr>
        <w:t>where</w:t>
      </w:r>
    </w:p>
    <w:p w14:paraId="4598E44F" w14:textId="2B2C7CC5" w:rsidR="00B76E32" w:rsidRPr="008461CF" w:rsidRDefault="003F1544" w:rsidP="005B2380">
      <w:pPr>
        <w:suppressAutoHyphens w:val="0"/>
        <w:spacing w:line="360" w:lineRule="auto"/>
        <w:jc w:val="right"/>
        <w:textAlignment w:val="auto"/>
        <w:rPr>
          <w:rFonts w:ascii="Times New Roman" w:hAnsi="Times New Roman"/>
          <w:sz w:val="24"/>
          <w:szCs w:val="24"/>
        </w:rPr>
      </w:pPr>
      <m:oMath>
        <m:acc>
          <m:accPr>
            <m:chr m:val="̄"/>
            <m:ctrlPr>
              <w:rPr>
                <w:rFonts w:ascii="Cambria Math" w:hAnsi="Times New Roman"/>
                <w:i/>
                <w:sz w:val="24"/>
                <w:szCs w:val="24"/>
              </w:rPr>
            </m:ctrlPr>
          </m:accPr>
          <m:e>
            <m:r>
              <w:rPr>
                <w:rFonts w:ascii="Cambria Math" w:hAnsi="Times New Roman"/>
                <w:sz w:val="24"/>
                <w:szCs w:val="24"/>
              </w:rPr>
              <m:t>R</m:t>
            </m:r>
          </m:e>
        </m:acc>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2π</m:t>
            </m:r>
          </m:den>
        </m:f>
        <m:nary>
          <m:naryPr>
            <m:ctrlPr>
              <w:rPr>
                <w:rFonts w:ascii="Cambria Math" w:hAnsi="Times New Roman"/>
                <w:i/>
                <w:sz w:val="24"/>
                <w:szCs w:val="24"/>
              </w:rPr>
            </m:ctrlPr>
          </m:naryPr>
          <m:sub>
            <m:r>
              <w:rPr>
                <w:rFonts w:ascii="Cambria Math" w:hAnsi="Times New Roman"/>
                <w:sz w:val="24"/>
                <w:szCs w:val="24"/>
              </w:rPr>
              <m:t>0</m:t>
            </m:r>
          </m:sub>
          <m:sup>
            <m:r>
              <w:rPr>
                <w:rFonts w:ascii="Cambria Math" w:hAnsi="Times New Roman"/>
                <w:sz w:val="24"/>
                <w:szCs w:val="24"/>
              </w:rPr>
              <m:t>π</m:t>
            </m:r>
          </m:sup>
          <m:e>
            <m:r>
              <w:rPr>
                <w:rFonts w:ascii="Cambria Math" w:hAnsi="Times New Roman"/>
                <w:sz w:val="24"/>
                <w:szCs w:val="24"/>
              </w:rPr>
              <m:t>R</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,μ,φ</m:t>
                </m:r>
              </m:e>
            </m:d>
            <m:ctrlPr>
              <w:rPr>
                <w:rFonts w:ascii="Cambria Math" w:hAnsi="Cambria Math"/>
                <w:i/>
                <w:sz w:val="24"/>
                <w:szCs w:val="24"/>
              </w:rPr>
            </m:ctrlPr>
          </m:e>
        </m:nary>
        <m:r>
          <w:rPr>
            <w:rFonts w:ascii="Cambria Math" w:hAnsi="Times New Roman"/>
            <w:sz w:val="24"/>
            <w:szCs w:val="24"/>
          </w:rPr>
          <m:t>dφ,</m:t>
        </m:r>
      </m:oMath>
      <w:r w:rsidR="00877800" w:rsidRPr="008461CF">
        <w:rPr>
          <w:rFonts w:ascii="Times New Roman" w:hAnsi="Times New Roman"/>
          <w:position w:val="-32"/>
          <w:sz w:val="24"/>
          <w:szCs w:val="24"/>
        </w:rPr>
        <w:t xml:space="preserve">                                 (A1.3)</w:t>
      </w:r>
    </w:p>
    <w:p w14:paraId="157B7B06" w14:textId="3D4087D6" w:rsidR="00B76E32" w:rsidRPr="008461CF" w:rsidRDefault="005B2380" w:rsidP="005B2380">
      <w:pPr>
        <w:suppressAutoHyphens w:val="0"/>
        <w:spacing w:line="360" w:lineRule="auto"/>
        <w:jc w:val="both"/>
        <w:textAlignment w:val="auto"/>
        <w:rPr>
          <w:rFonts w:ascii="Times New Roman" w:hAnsi="Times New Roman"/>
          <w:sz w:val="24"/>
          <w:szCs w:val="24"/>
        </w:rPr>
      </w:pPr>
      <m:oMath>
        <m:r>
          <w:rPr>
            <w:rFonts w:ascii="Cambria Math" w:hAnsi="Cambria Math"/>
            <w:sz w:val="24"/>
            <w:szCs w:val="24"/>
          </w:rPr>
          <m:t>φ</m:t>
        </m:r>
      </m:oMath>
      <w:r w:rsidR="00877800" w:rsidRPr="008461CF">
        <w:rPr>
          <w:rFonts w:ascii="Times New Roman" w:hAnsi="Times New Roman"/>
          <w:sz w:val="24"/>
          <w:szCs w:val="24"/>
        </w:rPr>
        <w:t xml:space="preserve"> is the relative azimuthal angle, </w:t>
      </w:r>
      <m:oMath>
        <m:r>
          <w:rPr>
            <w:rFonts w:ascii="Cambria Math" w:hAnsi="Cambria Math"/>
            <w:sz w:val="24"/>
            <w:szCs w:val="24"/>
          </w:rPr>
          <m:t>μ</m:t>
        </m:r>
      </m:oMath>
      <w:r w:rsidR="00877800" w:rsidRPr="008461CF">
        <w:rPr>
          <w:rFonts w:ascii="Times New Roman" w:hAnsi="Times New Roman"/>
          <w:sz w:val="24"/>
          <w:szCs w:val="24"/>
        </w:rPr>
        <w:t xml:space="preserve"> is the cosine of the viewing zenith angle </w:t>
      </w:r>
      <m:oMath>
        <m:r>
          <w:rPr>
            <w:rFonts w:ascii="Cambria Math" w:hAnsi="Times New Roman"/>
            <w:sz w:val="24"/>
            <w:szCs w:val="24"/>
          </w:rPr>
          <m:t>ϑ</m:t>
        </m:r>
      </m:oMath>
      <w:r w:rsidR="00877800" w:rsidRPr="008461CF">
        <w:rPr>
          <w:rFonts w:ascii="Times New Roman" w:hAnsi="Times New Roman"/>
          <w:sz w:val="24"/>
          <w:szCs w:val="24"/>
        </w:rPr>
        <w:t xml:space="preserve">. The </w:t>
      </w:r>
      <w:r w:rsidR="00877800" w:rsidRPr="008461CF">
        <w:rPr>
          <w:rFonts w:ascii="Times New Roman" w:hAnsi="Times New Roman"/>
          <w:i/>
          <w:sz w:val="24"/>
          <w:szCs w:val="24"/>
          <w:u w:val="single"/>
        </w:rPr>
        <w:t>spherical albedo</w:t>
      </w:r>
      <w:r w:rsidR="00877800" w:rsidRPr="008461CF">
        <w:rPr>
          <w:rFonts w:ascii="Times New Roman" w:hAnsi="Times New Roman"/>
          <w:sz w:val="24"/>
          <w:szCs w:val="24"/>
        </w:rPr>
        <w:t xml:space="preserve"> is found by integration of the spherical albedo:</w:t>
      </w:r>
    </w:p>
    <w:p w14:paraId="3D2B643B" w14:textId="13B33E15" w:rsidR="00B76E32" w:rsidRPr="008461CF" w:rsidRDefault="003F1544"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=2</m:t>
        </m:r>
        <m:nary>
          <m:naryPr>
            <m:ctrlPr>
              <w:rPr>
                <w:rFonts w:ascii="Cambria Math" w:hAnsi="Times New Roman"/>
                <w:i/>
                <w:sz w:val="24"/>
                <w:szCs w:val="24"/>
              </w:rPr>
            </m:ctrlPr>
          </m:naryPr>
          <m:sub>
            <m:r>
              <w:rPr>
                <w:rFonts w:ascii="Cambria Math" w:hAnsi="Times New Roman"/>
                <w:sz w:val="24"/>
                <w:szCs w:val="24"/>
              </w:rPr>
              <m:t>o</m:t>
            </m:r>
          </m:sub>
          <m:sup>
            <m:r>
              <w:rPr>
                <w:rFonts w:ascii="Cambria Math" w:hAnsi="Times New Roman"/>
                <w:sz w:val="24"/>
                <w:szCs w:val="24"/>
              </w:rPr>
              <m:t>1</m:t>
            </m:r>
          </m:sup>
          <m:e>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p</m:t>
                </m:r>
              </m:sub>
            </m:sSub>
            <m:ctrlPr>
              <w:rPr>
                <w:rFonts w:ascii="Cambria Math" w:hAnsi="Cambria Math"/>
                <w:i/>
                <w:sz w:val="24"/>
                <w:szCs w:val="24"/>
              </w:rPr>
            </m:ctrlPr>
          </m:e>
        </m:nary>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d</m:t>
        </m:r>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m:t>
        </m:r>
      </m:oMath>
      <w:r w:rsidR="00877800" w:rsidRPr="008461CF">
        <w:rPr>
          <w:rFonts w:ascii="Times New Roman" w:hAnsi="Times New Roman"/>
          <w:position w:val="-32"/>
          <w:sz w:val="24"/>
          <w:szCs w:val="24"/>
        </w:rPr>
        <w:t xml:space="preserve">                                      (A1.4)</w:t>
      </w:r>
    </w:p>
    <w:p w14:paraId="5C69291F" w14:textId="4791437B" w:rsidR="00CC78A8" w:rsidRPr="008461CF" w:rsidRDefault="00877800" w:rsidP="008461CF">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While the procedure is straightforward, space-borne optical instruments usually perform single angle spectral observations and do not sample all observation angles for a given pixel. This problem is solved using multiple observations of the same target during several days sampling observation geometries and finding parameters of a prescribed surface reflectance model. </w:t>
      </w:r>
    </w:p>
    <w:p w14:paraId="1D407CA2" w14:textId="670D70BF" w:rsidR="001461F2" w:rsidRPr="008461CF" w:rsidRDefault="001461F2" w:rsidP="001461F2">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 xml:space="preserve">Appendix </w:t>
      </w:r>
      <w:r>
        <w:rPr>
          <w:rFonts w:ascii="Times New Roman" w:hAnsi="Times New Roman"/>
          <w:b/>
          <w:color w:val="002060"/>
          <w:sz w:val="24"/>
          <w:szCs w:val="24"/>
        </w:rPr>
        <w:t>2</w:t>
      </w:r>
      <w:r w:rsidRPr="008461CF">
        <w:rPr>
          <w:rFonts w:ascii="Times New Roman" w:hAnsi="Times New Roman"/>
          <w:b/>
          <w:color w:val="002060"/>
          <w:sz w:val="24"/>
          <w:szCs w:val="24"/>
        </w:rPr>
        <w:t>. The spectrum of imaginary part of ice refractive index</w:t>
      </w:r>
    </w:p>
    <w:p w14:paraId="6A0670BD" w14:textId="45DBF192" w:rsidR="001461F2" w:rsidRPr="00CB1261" w:rsidRDefault="001461F2" w:rsidP="001461F2">
      <w:pPr>
        <w:spacing w:line="360" w:lineRule="auto"/>
        <w:rPr>
          <w:b/>
          <w:position w:val="-14"/>
        </w:rPr>
      </w:pPr>
      <w:r w:rsidRPr="00CB1261">
        <w:rPr>
          <w:b/>
          <w:position w:val="-14"/>
        </w:rPr>
        <w:t xml:space="preserve">Table </w:t>
      </w:r>
      <w:r>
        <w:rPr>
          <w:b/>
          <w:position w:val="-14"/>
        </w:rPr>
        <w:t>A2.1</w:t>
      </w:r>
      <w:r w:rsidRPr="00CB1261">
        <w:rPr>
          <w:b/>
          <w:position w:val="-14"/>
        </w:rPr>
        <w:t>. The imaginary part of ice refractive index  at OLCI channels.</w:t>
      </w:r>
    </w:p>
    <w:tbl>
      <w:tblPr>
        <w:tblStyle w:val="TableGrid"/>
        <w:tblW w:w="9464" w:type="dxa"/>
        <w:tblLayout w:type="fixed"/>
        <w:tblLook w:val="04A0" w:firstRow="1" w:lastRow="0" w:firstColumn="1" w:lastColumn="0" w:noHBand="0" w:noVBand="1"/>
      </w:tblPr>
      <w:tblGrid>
        <w:gridCol w:w="965"/>
        <w:gridCol w:w="844"/>
        <w:gridCol w:w="723"/>
        <w:gridCol w:w="671"/>
        <w:gridCol w:w="783"/>
        <w:gridCol w:w="783"/>
        <w:gridCol w:w="783"/>
        <w:gridCol w:w="783"/>
        <w:gridCol w:w="783"/>
        <w:gridCol w:w="783"/>
        <w:gridCol w:w="854"/>
        <w:gridCol w:w="709"/>
      </w:tblGrid>
      <w:tr w:rsidR="001461F2" w:rsidRPr="00FB587B" w14:paraId="4ADF2318" w14:textId="77777777" w:rsidTr="00457749">
        <w:tc>
          <w:tcPr>
            <w:tcW w:w="965" w:type="dxa"/>
          </w:tcPr>
          <w:p w14:paraId="141FF022" w14:textId="37B009F9" w:rsidR="001461F2" w:rsidRPr="00FB587B" w:rsidRDefault="00B213D3" w:rsidP="00B213D3">
            <w:pPr>
              <w:spacing w:line="360" w:lineRule="auto"/>
              <w:rPr>
                <w:position w:val="-12"/>
              </w:rPr>
            </w:pPr>
            <m:oMathPara>
              <m:oMath>
                <m:r>
                  <w:rPr>
                    <w:rFonts w:ascii="Cambria Math"/>
                    <w:noProof/>
                  </w:rPr>
                  <m:t>λ,nm</m:t>
                </m:r>
              </m:oMath>
            </m:oMathPara>
          </w:p>
        </w:tc>
        <w:tc>
          <w:tcPr>
            <w:tcW w:w="844" w:type="dxa"/>
          </w:tcPr>
          <w:p w14:paraId="284C0A4A" w14:textId="77777777" w:rsidR="001461F2" w:rsidRPr="00FB587B" w:rsidRDefault="001461F2" w:rsidP="00457749">
            <w:pPr>
              <w:spacing w:line="360" w:lineRule="auto"/>
              <w:rPr>
                <w:position w:val="-12"/>
              </w:rPr>
            </w:pPr>
            <w:r w:rsidRPr="00FB587B">
              <w:rPr>
                <w:position w:val="-12"/>
              </w:rPr>
              <w:t>400</w:t>
            </w:r>
          </w:p>
        </w:tc>
        <w:tc>
          <w:tcPr>
            <w:tcW w:w="723" w:type="dxa"/>
          </w:tcPr>
          <w:p w14:paraId="08338CBB" w14:textId="77777777" w:rsidR="001461F2" w:rsidRPr="00FB587B" w:rsidRDefault="001461F2" w:rsidP="00457749">
            <w:pPr>
              <w:spacing w:line="360" w:lineRule="auto"/>
              <w:rPr>
                <w:position w:val="-12"/>
              </w:rPr>
            </w:pPr>
            <w:r w:rsidRPr="00FB587B">
              <w:rPr>
                <w:position w:val="-12"/>
              </w:rPr>
              <w:t>412</w:t>
            </w:r>
          </w:p>
        </w:tc>
        <w:tc>
          <w:tcPr>
            <w:tcW w:w="671" w:type="dxa"/>
          </w:tcPr>
          <w:p w14:paraId="3CAA9F3A" w14:textId="77777777" w:rsidR="001461F2" w:rsidRPr="00FB587B" w:rsidRDefault="001461F2" w:rsidP="00457749">
            <w:pPr>
              <w:spacing w:line="360" w:lineRule="auto"/>
              <w:rPr>
                <w:position w:val="-12"/>
              </w:rPr>
            </w:pPr>
            <w:r w:rsidRPr="00FB587B">
              <w:rPr>
                <w:position w:val="-12"/>
              </w:rPr>
              <w:t>442</w:t>
            </w:r>
          </w:p>
        </w:tc>
        <w:tc>
          <w:tcPr>
            <w:tcW w:w="783" w:type="dxa"/>
          </w:tcPr>
          <w:p w14:paraId="78AB3DDF" w14:textId="77777777" w:rsidR="001461F2" w:rsidRPr="00FB587B" w:rsidRDefault="001461F2" w:rsidP="00457749">
            <w:pPr>
              <w:spacing w:line="360" w:lineRule="auto"/>
              <w:rPr>
                <w:position w:val="-12"/>
              </w:rPr>
            </w:pPr>
            <w:r w:rsidRPr="00FB587B">
              <w:rPr>
                <w:position w:val="-12"/>
              </w:rPr>
              <w:t>490</w:t>
            </w:r>
          </w:p>
        </w:tc>
        <w:tc>
          <w:tcPr>
            <w:tcW w:w="783" w:type="dxa"/>
          </w:tcPr>
          <w:p w14:paraId="5C7190FE" w14:textId="77777777" w:rsidR="001461F2" w:rsidRPr="00FB587B" w:rsidRDefault="001461F2" w:rsidP="00457749">
            <w:pPr>
              <w:spacing w:line="360" w:lineRule="auto"/>
              <w:rPr>
                <w:position w:val="-12"/>
              </w:rPr>
            </w:pPr>
            <w:r w:rsidRPr="00FB587B">
              <w:rPr>
                <w:position w:val="-12"/>
              </w:rPr>
              <w:t>510</w:t>
            </w:r>
          </w:p>
        </w:tc>
        <w:tc>
          <w:tcPr>
            <w:tcW w:w="783" w:type="dxa"/>
          </w:tcPr>
          <w:p w14:paraId="0BD43938" w14:textId="77777777" w:rsidR="001461F2" w:rsidRPr="00FB587B" w:rsidRDefault="001461F2" w:rsidP="00457749">
            <w:pPr>
              <w:spacing w:line="360" w:lineRule="auto"/>
              <w:rPr>
                <w:position w:val="-12"/>
              </w:rPr>
            </w:pPr>
            <w:r w:rsidRPr="00FB587B">
              <w:rPr>
                <w:position w:val="-12"/>
              </w:rPr>
              <w:t>560</w:t>
            </w:r>
          </w:p>
        </w:tc>
        <w:tc>
          <w:tcPr>
            <w:tcW w:w="783" w:type="dxa"/>
          </w:tcPr>
          <w:p w14:paraId="67A3BDC2" w14:textId="77777777" w:rsidR="001461F2" w:rsidRPr="00FB587B" w:rsidRDefault="001461F2" w:rsidP="00457749">
            <w:pPr>
              <w:spacing w:line="360" w:lineRule="auto"/>
              <w:rPr>
                <w:position w:val="-12"/>
              </w:rPr>
            </w:pPr>
            <w:r w:rsidRPr="00FB587B">
              <w:rPr>
                <w:position w:val="-12"/>
              </w:rPr>
              <w:t>620</w:t>
            </w:r>
          </w:p>
        </w:tc>
        <w:tc>
          <w:tcPr>
            <w:tcW w:w="783" w:type="dxa"/>
          </w:tcPr>
          <w:p w14:paraId="0FB39FF5" w14:textId="77777777" w:rsidR="001461F2" w:rsidRPr="00FB587B" w:rsidRDefault="001461F2" w:rsidP="00457749">
            <w:pPr>
              <w:spacing w:line="360" w:lineRule="auto"/>
              <w:rPr>
                <w:position w:val="-12"/>
              </w:rPr>
            </w:pPr>
            <w:r w:rsidRPr="00FB587B">
              <w:rPr>
                <w:position w:val="-12"/>
              </w:rPr>
              <w:t>665</w:t>
            </w:r>
          </w:p>
        </w:tc>
        <w:tc>
          <w:tcPr>
            <w:tcW w:w="783" w:type="dxa"/>
          </w:tcPr>
          <w:p w14:paraId="790C43BB" w14:textId="77777777" w:rsidR="001461F2" w:rsidRPr="00FB587B" w:rsidRDefault="001461F2" w:rsidP="00457749">
            <w:pPr>
              <w:spacing w:line="360" w:lineRule="auto"/>
              <w:rPr>
                <w:position w:val="-12"/>
              </w:rPr>
            </w:pPr>
            <w:r w:rsidRPr="00FB587B">
              <w:rPr>
                <w:position w:val="-12"/>
              </w:rPr>
              <w:t>673</w:t>
            </w:r>
          </w:p>
        </w:tc>
        <w:tc>
          <w:tcPr>
            <w:tcW w:w="854" w:type="dxa"/>
          </w:tcPr>
          <w:p w14:paraId="668F52F2" w14:textId="77777777" w:rsidR="001461F2" w:rsidRPr="00FB587B" w:rsidRDefault="001461F2" w:rsidP="00457749">
            <w:pPr>
              <w:spacing w:line="360" w:lineRule="auto"/>
              <w:rPr>
                <w:position w:val="-12"/>
              </w:rPr>
            </w:pPr>
            <w:r w:rsidRPr="00FB587B">
              <w:rPr>
                <w:position w:val="-12"/>
              </w:rPr>
              <w:t>681</w:t>
            </w:r>
          </w:p>
        </w:tc>
        <w:tc>
          <w:tcPr>
            <w:tcW w:w="709" w:type="dxa"/>
          </w:tcPr>
          <w:p w14:paraId="236DEB0D" w14:textId="77777777" w:rsidR="001461F2" w:rsidRPr="00FB587B" w:rsidRDefault="001461F2" w:rsidP="00457749">
            <w:pPr>
              <w:spacing w:line="360" w:lineRule="auto"/>
              <w:rPr>
                <w:position w:val="-12"/>
              </w:rPr>
            </w:pPr>
            <w:r w:rsidRPr="00FB587B">
              <w:rPr>
                <w:position w:val="-12"/>
              </w:rPr>
              <w:t>708</w:t>
            </w:r>
          </w:p>
        </w:tc>
      </w:tr>
      <w:tr w:rsidR="001461F2" w:rsidRPr="00FB587B" w14:paraId="27E55296" w14:textId="77777777" w:rsidTr="00457749">
        <w:tc>
          <w:tcPr>
            <w:tcW w:w="965" w:type="dxa"/>
          </w:tcPr>
          <w:p w14:paraId="6D523399" w14:textId="053A6095" w:rsidR="001461F2" w:rsidRPr="00FB587B" w:rsidRDefault="003F1544" w:rsidP="00B213D3">
            <w:pPr>
              <w:spacing w:line="360" w:lineRule="auto"/>
              <w:rPr>
                <w:position w:val="-12"/>
              </w:rPr>
            </w:pPr>
            <m:oMathPara>
              <m:oMath>
                <m:sSub>
                  <m:sSubPr>
                    <m:ctrlPr>
                      <w:rPr>
                        <w:rFonts w:ascii="Cambria Math" w:hAnsi="Cambria Math"/>
                        <w:i/>
                        <w:noProof/>
                      </w:rPr>
                    </m:ctrlPr>
                  </m:sSubPr>
                  <m:e>
                    <m:r>
                      <w:rPr>
                        <w:rFonts w:ascii="Cambria Math"/>
                        <w:noProof/>
                      </w:rPr>
                      <m:t>χ</m:t>
                    </m:r>
                  </m:e>
                  <m:sub/>
                </m:sSub>
              </m:oMath>
            </m:oMathPara>
          </w:p>
        </w:tc>
        <w:tc>
          <w:tcPr>
            <w:tcW w:w="844" w:type="dxa"/>
          </w:tcPr>
          <w:p w14:paraId="0592534C" w14:textId="77777777" w:rsidR="001461F2" w:rsidRPr="00FB587B" w:rsidRDefault="001461F2" w:rsidP="00457749">
            <w:pPr>
              <w:spacing w:line="360" w:lineRule="auto"/>
              <w:rPr>
                <w:position w:val="-12"/>
              </w:rPr>
            </w:pPr>
            <w:r w:rsidRPr="00FB587B">
              <w:rPr>
                <w:position w:val="-12"/>
              </w:rPr>
              <w:t>2.365e-11</w:t>
            </w:r>
          </w:p>
        </w:tc>
        <w:tc>
          <w:tcPr>
            <w:tcW w:w="723" w:type="dxa"/>
          </w:tcPr>
          <w:p w14:paraId="59922E80" w14:textId="77777777" w:rsidR="001461F2" w:rsidRPr="00FB587B" w:rsidRDefault="001461F2" w:rsidP="00457749">
            <w:pPr>
              <w:spacing w:line="360" w:lineRule="auto"/>
              <w:rPr>
                <w:position w:val="-12"/>
              </w:rPr>
            </w:pPr>
            <w:r w:rsidRPr="00FB587B">
              <w:rPr>
                <w:position w:val="-12"/>
              </w:rPr>
              <w:t>2.7e-11</w:t>
            </w:r>
          </w:p>
        </w:tc>
        <w:tc>
          <w:tcPr>
            <w:tcW w:w="671" w:type="dxa"/>
          </w:tcPr>
          <w:p w14:paraId="580EBE90" w14:textId="77777777" w:rsidR="001461F2" w:rsidRPr="00FB587B" w:rsidRDefault="001461F2" w:rsidP="00457749">
            <w:pPr>
              <w:spacing w:line="360" w:lineRule="auto"/>
              <w:rPr>
                <w:position w:val="-12"/>
              </w:rPr>
            </w:pPr>
            <w:r w:rsidRPr="00FB587B">
              <w:rPr>
                <w:position w:val="-12"/>
              </w:rPr>
              <w:t>7.0e-11</w:t>
            </w:r>
          </w:p>
        </w:tc>
        <w:tc>
          <w:tcPr>
            <w:tcW w:w="783" w:type="dxa"/>
          </w:tcPr>
          <w:p w14:paraId="48B180E4" w14:textId="77777777" w:rsidR="001461F2" w:rsidRPr="00FB587B" w:rsidRDefault="001461F2" w:rsidP="00457749">
            <w:pPr>
              <w:spacing w:line="360" w:lineRule="auto"/>
              <w:rPr>
                <w:position w:val="-12"/>
              </w:rPr>
            </w:pPr>
            <w:r w:rsidRPr="00FB587B">
              <w:rPr>
                <w:position w:val="-12"/>
              </w:rPr>
              <w:t>4.17e-10</w:t>
            </w:r>
          </w:p>
        </w:tc>
        <w:tc>
          <w:tcPr>
            <w:tcW w:w="783" w:type="dxa"/>
          </w:tcPr>
          <w:p w14:paraId="5CAA77DA" w14:textId="77777777" w:rsidR="001461F2" w:rsidRPr="00FB587B" w:rsidRDefault="001461F2" w:rsidP="00457749">
            <w:pPr>
              <w:spacing w:line="360" w:lineRule="auto"/>
              <w:rPr>
                <w:position w:val="-12"/>
              </w:rPr>
            </w:pPr>
            <w:r w:rsidRPr="00FB587B">
              <w:rPr>
                <w:position w:val="-12"/>
              </w:rPr>
              <w:t>8.04e-10</w:t>
            </w:r>
          </w:p>
        </w:tc>
        <w:tc>
          <w:tcPr>
            <w:tcW w:w="783" w:type="dxa"/>
          </w:tcPr>
          <w:p w14:paraId="12C4DBE9" w14:textId="77777777" w:rsidR="001461F2" w:rsidRPr="00FB587B" w:rsidRDefault="001461F2" w:rsidP="00457749">
            <w:pPr>
              <w:spacing w:line="360" w:lineRule="auto"/>
              <w:rPr>
                <w:position w:val="-12"/>
              </w:rPr>
            </w:pPr>
            <w:r w:rsidRPr="00FB587B">
              <w:rPr>
                <w:position w:val="-12"/>
              </w:rPr>
              <w:t>2.84e-9</w:t>
            </w:r>
          </w:p>
        </w:tc>
        <w:tc>
          <w:tcPr>
            <w:tcW w:w="783" w:type="dxa"/>
          </w:tcPr>
          <w:p w14:paraId="25353AD6" w14:textId="77777777" w:rsidR="001461F2" w:rsidRPr="00FB587B" w:rsidRDefault="001461F2" w:rsidP="00457749">
            <w:pPr>
              <w:spacing w:line="360" w:lineRule="auto"/>
              <w:rPr>
                <w:position w:val="-12"/>
              </w:rPr>
            </w:pPr>
            <w:r w:rsidRPr="00FB587B">
              <w:rPr>
                <w:position w:val="-12"/>
              </w:rPr>
              <w:t>8.58e-9</w:t>
            </w:r>
          </w:p>
        </w:tc>
        <w:tc>
          <w:tcPr>
            <w:tcW w:w="783" w:type="dxa"/>
          </w:tcPr>
          <w:p w14:paraId="061ED845" w14:textId="77777777" w:rsidR="001461F2" w:rsidRPr="00FB587B" w:rsidRDefault="001461F2" w:rsidP="00457749">
            <w:pPr>
              <w:spacing w:line="360" w:lineRule="auto"/>
              <w:rPr>
                <w:position w:val="-12"/>
              </w:rPr>
            </w:pPr>
            <w:r w:rsidRPr="00FB587B">
              <w:rPr>
                <w:position w:val="-12"/>
              </w:rPr>
              <w:t>1.78e-8</w:t>
            </w:r>
          </w:p>
        </w:tc>
        <w:tc>
          <w:tcPr>
            <w:tcW w:w="783" w:type="dxa"/>
          </w:tcPr>
          <w:p w14:paraId="685B8F34" w14:textId="77777777" w:rsidR="001461F2" w:rsidRPr="00FB587B" w:rsidRDefault="001461F2" w:rsidP="00457749">
            <w:pPr>
              <w:spacing w:line="360" w:lineRule="auto"/>
              <w:rPr>
                <w:position w:val="-12"/>
              </w:rPr>
            </w:pPr>
            <w:r w:rsidRPr="00FB587B">
              <w:rPr>
                <w:position w:val="-12"/>
              </w:rPr>
              <w:t>1.95e-8</w:t>
            </w:r>
          </w:p>
        </w:tc>
        <w:tc>
          <w:tcPr>
            <w:tcW w:w="854" w:type="dxa"/>
          </w:tcPr>
          <w:p w14:paraId="1B91AA50" w14:textId="77777777" w:rsidR="001461F2" w:rsidRPr="00FB587B" w:rsidRDefault="001461F2" w:rsidP="00457749">
            <w:pPr>
              <w:spacing w:line="360" w:lineRule="auto"/>
              <w:rPr>
                <w:position w:val="-12"/>
              </w:rPr>
            </w:pPr>
            <w:r w:rsidRPr="00FB587B">
              <w:rPr>
                <w:position w:val="-12"/>
              </w:rPr>
              <w:t>2.10e-8</w:t>
            </w:r>
          </w:p>
        </w:tc>
        <w:tc>
          <w:tcPr>
            <w:tcW w:w="709" w:type="dxa"/>
          </w:tcPr>
          <w:p w14:paraId="3E3F9288" w14:textId="77777777" w:rsidR="001461F2" w:rsidRPr="00FB587B" w:rsidRDefault="001461F2" w:rsidP="00457749">
            <w:pPr>
              <w:spacing w:line="360" w:lineRule="auto"/>
              <w:rPr>
                <w:position w:val="-12"/>
              </w:rPr>
            </w:pPr>
            <w:r w:rsidRPr="00FB587B">
              <w:rPr>
                <w:position w:val="-12"/>
              </w:rPr>
              <w:t>3.3e-8</w:t>
            </w:r>
          </w:p>
        </w:tc>
      </w:tr>
      <w:tr w:rsidR="001461F2" w:rsidRPr="00FB587B" w14:paraId="581EA0B7" w14:textId="77777777" w:rsidTr="00457749">
        <w:tc>
          <w:tcPr>
            <w:tcW w:w="965" w:type="dxa"/>
          </w:tcPr>
          <w:p w14:paraId="239DFC8A" w14:textId="4E4CB4E3" w:rsidR="001461F2" w:rsidRPr="00FB587B" w:rsidRDefault="00B213D3" w:rsidP="00B213D3">
            <w:pPr>
              <w:spacing w:line="360" w:lineRule="auto"/>
              <w:rPr>
                <w:position w:val="-12"/>
              </w:rPr>
            </w:pPr>
            <m:oMathPara>
              <m:oMath>
                <m:r>
                  <w:rPr>
                    <w:rFonts w:ascii="Cambria Math"/>
                    <w:noProof/>
                  </w:rPr>
                  <m:t>λ,nm</m:t>
                </m:r>
              </m:oMath>
            </m:oMathPara>
          </w:p>
        </w:tc>
        <w:tc>
          <w:tcPr>
            <w:tcW w:w="844" w:type="dxa"/>
          </w:tcPr>
          <w:p w14:paraId="7EEE0EE0" w14:textId="77777777" w:rsidR="001461F2" w:rsidRPr="00FB587B" w:rsidRDefault="001461F2" w:rsidP="00457749">
            <w:pPr>
              <w:spacing w:line="360" w:lineRule="auto"/>
              <w:rPr>
                <w:position w:val="-12"/>
              </w:rPr>
            </w:pPr>
            <w:r w:rsidRPr="00FB587B">
              <w:rPr>
                <w:position w:val="-12"/>
              </w:rPr>
              <w:t>753</w:t>
            </w:r>
          </w:p>
        </w:tc>
        <w:tc>
          <w:tcPr>
            <w:tcW w:w="723" w:type="dxa"/>
          </w:tcPr>
          <w:p w14:paraId="0DBD91ED" w14:textId="77777777" w:rsidR="001461F2" w:rsidRPr="00FB587B" w:rsidRDefault="001461F2" w:rsidP="00457749">
            <w:pPr>
              <w:spacing w:line="360" w:lineRule="auto"/>
              <w:rPr>
                <w:position w:val="-12"/>
              </w:rPr>
            </w:pPr>
            <w:r w:rsidRPr="00FB587B">
              <w:rPr>
                <w:position w:val="-12"/>
              </w:rPr>
              <w:t>761</w:t>
            </w:r>
          </w:p>
        </w:tc>
        <w:tc>
          <w:tcPr>
            <w:tcW w:w="671" w:type="dxa"/>
          </w:tcPr>
          <w:p w14:paraId="3C93EFF7" w14:textId="77777777" w:rsidR="001461F2" w:rsidRPr="00FB587B" w:rsidRDefault="001461F2" w:rsidP="00457749">
            <w:pPr>
              <w:spacing w:line="360" w:lineRule="auto"/>
              <w:rPr>
                <w:position w:val="-12"/>
              </w:rPr>
            </w:pPr>
            <w:r w:rsidRPr="00FB587B">
              <w:rPr>
                <w:position w:val="-12"/>
              </w:rPr>
              <w:t>764</w:t>
            </w:r>
          </w:p>
        </w:tc>
        <w:tc>
          <w:tcPr>
            <w:tcW w:w="783" w:type="dxa"/>
          </w:tcPr>
          <w:p w14:paraId="1269996B" w14:textId="77777777" w:rsidR="001461F2" w:rsidRPr="00FB587B" w:rsidRDefault="001461F2" w:rsidP="00457749">
            <w:pPr>
              <w:spacing w:line="360" w:lineRule="auto"/>
              <w:rPr>
                <w:position w:val="-12"/>
              </w:rPr>
            </w:pPr>
            <w:r w:rsidRPr="00FB587B">
              <w:rPr>
                <w:position w:val="-12"/>
              </w:rPr>
              <w:t>767</w:t>
            </w:r>
          </w:p>
        </w:tc>
        <w:tc>
          <w:tcPr>
            <w:tcW w:w="783" w:type="dxa"/>
          </w:tcPr>
          <w:p w14:paraId="782F6AAB" w14:textId="77777777" w:rsidR="001461F2" w:rsidRPr="00FB587B" w:rsidRDefault="001461F2" w:rsidP="00457749">
            <w:pPr>
              <w:spacing w:line="360" w:lineRule="auto"/>
              <w:rPr>
                <w:position w:val="-12"/>
              </w:rPr>
            </w:pPr>
            <w:r w:rsidRPr="00FB587B">
              <w:rPr>
                <w:position w:val="-12"/>
              </w:rPr>
              <w:t>778</w:t>
            </w:r>
          </w:p>
        </w:tc>
        <w:tc>
          <w:tcPr>
            <w:tcW w:w="783" w:type="dxa"/>
          </w:tcPr>
          <w:p w14:paraId="4E1C294B" w14:textId="77777777" w:rsidR="001461F2" w:rsidRPr="00FB587B" w:rsidRDefault="001461F2" w:rsidP="00457749">
            <w:pPr>
              <w:spacing w:line="360" w:lineRule="auto"/>
              <w:rPr>
                <w:position w:val="-12"/>
              </w:rPr>
            </w:pPr>
            <w:r w:rsidRPr="00FB587B">
              <w:rPr>
                <w:position w:val="-12"/>
              </w:rPr>
              <w:t>865</w:t>
            </w:r>
          </w:p>
        </w:tc>
        <w:tc>
          <w:tcPr>
            <w:tcW w:w="783" w:type="dxa"/>
          </w:tcPr>
          <w:p w14:paraId="2968EFCC" w14:textId="77777777" w:rsidR="001461F2" w:rsidRPr="00FB587B" w:rsidRDefault="001461F2" w:rsidP="00457749">
            <w:pPr>
              <w:spacing w:line="360" w:lineRule="auto"/>
              <w:rPr>
                <w:position w:val="-12"/>
              </w:rPr>
            </w:pPr>
            <w:r w:rsidRPr="00FB587B">
              <w:rPr>
                <w:position w:val="-12"/>
              </w:rPr>
              <w:t>885</w:t>
            </w:r>
          </w:p>
        </w:tc>
        <w:tc>
          <w:tcPr>
            <w:tcW w:w="783" w:type="dxa"/>
          </w:tcPr>
          <w:p w14:paraId="39C43EE0" w14:textId="77777777" w:rsidR="001461F2" w:rsidRPr="00FB587B" w:rsidRDefault="001461F2" w:rsidP="00457749">
            <w:pPr>
              <w:spacing w:line="360" w:lineRule="auto"/>
              <w:rPr>
                <w:position w:val="-12"/>
              </w:rPr>
            </w:pPr>
            <w:r w:rsidRPr="00FB587B">
              <w:rPr>
                <w:position w:val="-12"/>
              </w:rPr>
              <w:t>900</w:t>
            </w:r>
          </w:p>
        </w:tc>
        <w:tc>
          <w:tcPr>
            <w:tcW w:w="783" w:type="dxa"/>
          </w:tcPr>
          <w:p w14:paraId="38ACE214" w14:textId="77777777" w:rsidR="001461F2" w:rsidRPr="00FB587B" w:rsidRDefault="001461F2" w:rsidP="00457749">
            <w:pPr>
              <w:spacing w:line="360" w:lineRule="auto"/>
              <w:rPr>
                <w:position w:val="-12"/>
              </w:rPr>
            </w:pPr>
            <w:r w:rsidRPr="00FB587B">
              <w:rPr>
                <w:position w:val="-12"/>
              </w:rPr>
              <w:t>940</w:t>
            </w:r>
          </w:p>
        </w:tc>
        <w:tc>
          <w:tcPr>
            <w:tcW w:w="854" w:type="dxa"/>
          </w:tcPr>
          <w:p w14:paraId="5B69F6C6" w14:textId="77777777" w:rsidR="001461F2" w:rsidRPr="00FB587B" w:rsidRDefault="001461F2" w:rsidP="00457749">
            <w:pPr>
              <w:spacing w:line="360" w:lineRule="auto"/>
              <w:rPr>
                <w:position w:val="-12"/>
              </w:rPr>
            </w:pPr>
            <w:r w:rsidRPr="00FB587B">
              <w:rPr>
                <w:position w:val="-12"/>
              </w:rPr>
              <w:t>1020</w:t>
            </w:r>
          </w:p>
        </w:tc>
        <w:tc>
          <w:tcPr>
            <w:tcW w:w="709" w:type="dxa"/>
          </w:tcPr>
          <w:p w14:paraId="0B2CFE26" w14:textId="77777777" w:rsidR="001461F2" w:rsidRPr="00FB587B" w:rsidRDefault="001461F2" w:rsidP="00457749">
            <w:pPr>
              <w:spacing w:line="360" w:lineRule="auto"/>
              <w:rPr>
                <w:position w:val="-12"/>
              </w:rPr>
            </w:pPr>
          </w:p>
        </w:tc>
      </w:tr>
      <w:tr w:rsidR="001461F2" w:rsidRPr="00FB587B" w14:paraId="46F64361" w14:textId="77777777" w:rsidTr="00457749">
        <w:tc>
          <w:tcPr>
            <w:tcW w:w="965" w:type="dxa"/>
          </w:tcPr>
          <w:p w14:paraId="2A086D11" w14:textId="679ED181" w:rsidR="001461F2" w:rsidRPr="00FB587B" w:rsidRDefault="003F1544" w:rsidP="00B213D3">
            <w:pPr>
              <w:spacing w:line="360" w:lineRule="auto"/>
              <w:rPr>
                <w:position w:val="-12"/>
              </w:rPr>
            </w:pPr>
            <m:oMathPara>
              <m:oMath>
                <m:sSub>
                  <m:sSubPr>
                    <m:ctrlPr>
                      <w:rPr>
                        <w:rFonts w:ascii="Cambria Math" w:hAnsi="Cambria Math"/>
                        <w:i/>
                        <w:noProof/>
                      </w:rPr>
                    </m:ctrlPr>
                  </m:sSubPr>
                  <m:e>
                    <m:r>
                      <w:rPr>
                        <w:rFonts w:ascii="Cambria Math"/>
                        <w:noProof/>
                      </w:rPr>
                      <m:t>χ</m:t>
                    </m:r>
                  </m:e>
                  <m:sub/>
                </m:sSub>
              </m:oMath>
            </m:oMathPara>
          </w:p>
        </w:tc>
        <w:tc>
          <w:tcPr>
            <w:tcW w:w="844" w:type="dxa"/>
          </w:tcPr>
          <w:p w14:paraId="204CDDD3" w14:textId="77777777" w:rsidR="001461F2" w:rsidRPr="00FB587B" w:rsidRDefault="001461F2" w:rsidP="00457749">
            <w:pPr>
              <w:spacing w:line="360" w:lineRule="auto"/>
              <w:rPr>
                <w:position w:val="-12"/>
              </w:rPr>
            </w:pPr>
            <w:r w:rsidRPr="00FB587B">
              <w:rPr>
                <w:position w:val="-12"/>
              </w:rPr>
              <w:t>6.23e-8</w:t>
            </w:r>
          </w:p>
        </w:tc>
        <w:tc>
          <w:tcPr>
            <w:tcW w:w="723" w:type="dxa"/>
          </w:tcPr>
          <w:p w14:paraId="3FE6A76B" w14:textId="77777777" w:rsidR="001461F2" w:rsidRPr="00FB587B" w:rsidRDefault="001461F2" w:rsidP="00457749">
            <w:pPr>
              <w:spacing w:line="360" w:lineRule="auto"/>
              <w:rPr>
                <w:position w:val="-12"/>
              </w:rPr>
            </w:pPr>
            <w:r w:rsidRPr="00FB587B">
              <w:rPr>
                <w:position w:val="-12"/>
              </w:rPr>
              <w:t>7.1e-8</w:t>
            </w:r>
          </w:p>
        </w:tc>
        <w:tc>
          <w:tcPr>
            <w:tcW w:w="671" w:type="dxa"/>
          </w:tcPr>
          <w:p w14:paraId="0EB17D74" w14:textId="77777777" w:rsidR="001461F2" w:rsidRPr="00FB587B" w:rsidRDefault="001461F2" w:rsidP="00457749">
            <w:pPr>
              <w:spacing w:line="360" w:lineRule="auto"/>
              <w:rPr>
                <w:position w:val="-12"/>
              </w:rPr>
            </w:pPr>
            <w:r w:rsidRPr="00FB587B">
              <w:rPr>
                <w:position w:val="-12"/>
              </w:rPr>
              <w:t>7.68e-8</w:t>
            </w:r>
          </w:p>
        </w:tc>
        <w:tc>
          <w:tcPr>
            <w:tcW w:w="783" w:type="dxa"/>
          </w:tcPr>
          <w:p w14:paraId="4A268CDA" w14:textId="77777777" w:rsidR="001461F2" w:rsidRPr="00FB587B" w:rsidRDefault="001461F2" w:rsidP="00457749">
            <w:pPr>
              <w:spacing w:line="360" w:lineRule="auto"/>
              <w:rPr>
                <w:position w:val="-12"/>
              </w:rPr>
            </w:pPr>
            <w:r w:rsidRPr="00FB587B">
              <w:rPr>
                <w:position w:val="-12"/>
              </w:rPr>
              <w:t>8.13e-8</w:t>
            </w:r>
          </w:p>
        </w:tc>
        <w:tc>
          <w:tcPr>
            <w:tcW w:w="783" w:type="dxa"/>
          </w:tcPr>
          <w:p w14:paraId="43F66C80" w14:textId="77777777" w:rsidR="001461F2" w:rsidRPr="00FB587B" w:rsidRDefault="001461F2" w:rsidP="00457749">
            <w:pPr>
              <w:spacing w:line="360" w:lineRule="auto"/>
              <w:rPr>
                <w:position w:val="-12"/>
              </w:rPr>
            </w:pPr>
            <w:r w:rsidRPr="00FB587B">
              <w:rPr>
                <w:position w:val="-12"/>
              </w:rPr>
              <w:t>9.88e-8</w:t>
            </w:r>
          </w:p>
        </w:tc>
        <w:tc>
          <w:tcPr>
            <w:tcW w:w="783" w:type="dxa"/>
          </w:tcPr>
          <w:p w14:paraId="5FAD3427" w14:textId="77777777" w:rsidR="001461F2" w:rsidRPr="00FB587B" w:rsidRDefault="001461F2" w:rsidP="00457749">
            <w:pPr>
              <w:spacing w:line="360" w:lineRule="auto"/>
              <w:rPr>
                <w:position w:val="-12"/>
              </w:rPr>
            </w:pPr>
            <w:r w:rsidRPr="00FB587B">
              <w:rPr>
                <w:position w:val="-12"/>
              </w:rPr>
              <w:t>2.4e-7</w:t>
            </w:r>
          </w:p>
        </w:tc>
        <w:tc>
          <w:tcPr>
            <w:tcW w:w="783" w:type="dxa"/>
          </w:tcPr>
          <w:p w14:paraId="12B6AB37" w14:textId="77777777" w:rsidR="001461F2" w:rsidRPr="00FB587B" w:rsidRDefault="001461F2" w:rsidP="00457749">
            <w:pPr>
              <w:spacing w:line="360" w:lineRule="auto"/>
              <w:rPr>
                <w:position w:val="-12"/>
              </w:rPr>
            </w:pPr>
            <w:r w:rsidRPr="00FB587B">
              <w:rPr>
                <w:position w:val="-12"/>
              </w:rPr>
              <w:t>3.64e-7</w:t>
            </w:r>
          </w:p>
        </w:tc>
        <w:tc>
          <w:tcPr>
            <w:tcW w:w="783" w:type="dxa"/>
          </w:tcPr>
          <w:p w14:paraId="04D317CE" w14:textId="77777777" w:rsidR="001461F2" w:rsidRPr="00FB587B" w:rsidRDefault="001461F2" w:rsidP="00457749">
            <w:pPr>
              <w:spacing w:line="360" w:lineRule="auto"/>
              <w:rPr>
                <w:position w:val="-12"/>
              </w:rPr>
            </w:pPr>
            <w:r w:rsidRPr="00FB587B">
              <w:rPr>
                <w:position w:val="-12"/>
              </w:rPr>
              <w:t>4.20e-7</w:t>
            </w:r>
          </w:p>
        </w:tc>
        <w:tc>
          <w:tcPr>
            <w:tcW w:w="783" w:type="dxa"/>
          </w:tcPr>
          <w:p w14:paraId="3144DD81" w14:textId="77777777" w:rsidR="001461F2" w:rsidRPr="00FB587B" w:rsidRDefault="001461F2" w:rsidP="00457749">
            <w:pPr>
              <w:spacing w:line="360" w:lineRule="auto"/>
              <w:rPr>
                <w:position w:val="-12"/>
              </w:rPr>
            </w:pPr>
            <w:r w:rsidRPr="00FB587B">
              <w:rPr>
                <w:position w:val="-12"/>
              </w:rPr>
              <w:t>5.53e-7</w:t>
            </w:r>
          </w:p>
        </w:tc>
        <w:tc>
          <w:tcPr>
            <w:tcW w:w="854" w:type="dxa"/>
          </w:tcPr>
          <w:p w14:paraId="39F26306" w14:textId="77777777" w:rsidR="001461F2" w:rsidRPr="00FB587B" w:rsidRDefault="001461F2" w:rsidP="00457749">
            <w:pPr>
              <w:spacing w:line="360" w:lineRule="auto"/>
              <w:rPr>
                <w:position w:val="-12"/>
              </w:rPr>
            </w:pPr>
            <w:r w:rsidRPr="00FB587B">
              <w:rPr>
                <w:position w:val="-12"/>
              </w:rPr>
              <w:t>2.25e-6</w:t>
            </w:r>
          </w:p>
        </w:tc>
        <w:tc>
          <w:tcPr>
            <w:tcW w:w="709" w:type="dxa"/>
          </w:tcPr>
          <w:p w14:paraId="22CDA9C2" w14:textId="77777777" w:rsidR="001461F2" w:rsidRPr="00FB587B" w:rsidRDefault="001461F2" w:rsidP="00457749">
            <w:pPr>
              <w:spacing w:line="360" w:lineRule="auto"/>
              <w:rPr>
                <w:position w:val="-12"/>
              </w:rPr>
            </w:pPr>
          </w:p>
        </w:tc>
      </w:tr>
    </w:tbl>
    <w:p w14:paraId="11BCA030" w14:textId="77777777" w:rsidR="004330E5" w:rsidRPr="00C136BC" w:rsidRDefault="004330E5" w:rsidP="00C136BC">
      <w:pPr>
        <w:spacing w:line="360" w:lineRule="auto"/>
        <w:rPr>
          <w:rFonts w:ascii="Times New Roman" w:hAnsi="Times New Roman"/>
          <w:sz w:val="24"/>
          <w:szCs w:val="24"/>
        </w:rPr>
      </w:pPr>
    </w:p>
    <w:p w14:paraId="63CCCE4C" w14:textId="77777777" w:rsidR="00B76E32" w:rsidRPr="008461CF" w:rsidRDefault="00877800" w:rsidP="008461CF">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Appendix 3. The spectrum of  incident solar flux at the bottom of atmosphere</w:t>
      </w:r>
    </w:p>
    <w:p w14:paraId="4313370A" w14:textId="77777777"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The spectrum of incident radiation at the snow surface is approximated by the following analytical equation:</w:t>
      </w:r>
    </w:p>
    <w:p w14:paraId="53335705" w14:textId="10495A46" w:rsidR="00B76E32" w:rsidRPr="008461CF" w:rsidRDefault="005B2380" w:rsidP="005B2380">
      <w:pPr>
        <w:suppressAutoHyphens w:val="0"/>
        <w:spacing w:line="360" w:lineRule="auto"/>
        <w:jc w:val="right"/>
        <w:textAlignment w:val="auto"/>
        <w:rPr>
          <w:rFonts w:ascii="Times New Roman" w:hAnsi="Times New Roman"/>
          <w:sz w:val="24"/>
          <w:szCs w:val="24"/>
        </w:rPr>
      </w:pPr>
      <w:bookmarkStart w:id="128" w:name="_Hlk20746185"/>
      <m:oMath>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den>
            </m:f>
            <m:ctrlPr>
              <w:rPr>
                <w:rFonts w:ascii="Cambria Math" w:eastAsia="Times New Roman" w:hAnsi="Cambria Math"/>
                <w:i/>
                <w:sz w:val="24"/>
                <w:szCs w:val="24"/>
              </w:rPr>
            </m:ctrlPr>
          </m:sup>
        </m:sSup>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den>
            </m:f>
            <m:ctrlPr>
              <w:rPr>
                <w:rFonts w:ascii="Cambria Math" w:eastAsia="Times New Roman" w:hAnsi="Cambria Math"/>
                <w:i/>
                <w:sz w:val="24"/>
                <w:szCs w:val="24"/>
              </w:rPr>
            </m:ctrlPr>
          </m:sup>
        </m:sSup>
      </m:oMath>
      <w:r w:rsidR="00877800" w:rsidRPr="008461CF">
        <w:rPr>
          <w:rFonts w:ascii="Times New Roman" w:eastAsia="Times New Roman" w:hAnsi="Times New Roman"/>
          <w:sz w:val="24"/>
          <w:szCs w:val="24"/>
        </w:rPr>
        <w:t xml:space="preserve">,                                     </w:t>
      </w:r>
      <w:bookmarkEnd w:id="128"/>
      <w:r w:rsidR="00877800" w:rsidRPr="008461CF">
        <w:rPr>
          <w:rFonts w:ascii="Times New Roman" w:eastAsia="Times New Roman" w:hAnsi="Times New Roman"/>
          <w:sz w:val="24"/>
          <w:szCs w:val="24"/>
        </w:rPr>
        <w:t>(A3.1)</w:t>
      </w:r>
    </w:p>
    <w:p w14:paraId="62F8514D" w14:textId="77777777" w:rsidR="00E035F0" w:rsidRDefault="00877800" w:rsidP="00E035F0">
      <w:pPr>
        <w:suppressAutoHyphens w:val="0"/>
        <w:spacing w:line="360" w:lineRule="auto"/>
        <w:jc w:val="both"/>
        <w:textAlignment w:val="auto"/>
        <w:rPr>
          <w:rFonts w:ascii="Times New Roman" w:eastAsia="Times New Roman" w:hAnsi="Times New Roman"/>
          <w:sz w:val="24"/>
          <w:szCs w:val="24"/>
        </w:rPr>
      </w:pPr>
      <w:r w:rsidRPr="008461CF">
        <w:rPr>
          <w:rFonts w:ascii="Times New Roman" w:eastAsia="Times New Roman" w:hAnsi="Times New Roman"/>
          <w:sz w:val="24"/>
          <w:szCs w:val="24"/>
        </w:rPr>
        <w:t>where the coefficients are presented in Table A</w:t>
      </w:r>
      <w:r w:rsidR="00E035F0">
        <w:rPr>
          <w:rFonts w:ascii="Times New Roman" w:eastAsia="Times New Roman" w:hAnsi="Times New Roman"/>
          <w:sz w:val="24"/>
          <w:szCs w:val="24"/>
        </w:rPr>
        <w:t>3</w:t>
      </w:r>
      <w:r w:rsidRPr="008461CF">
        <w:rPr>
          <w:rFonts w:ascii="Times New Roman" w:eastAsia="Times New Roman" w:hAnsi="Times New Roman"/>
          <w:sz w:val="24"/>
          <w:szCs w:val="24"/>
        </w:rPr>
        <w:t>.1. The coefficients have been derived using</w:t>
      </w:r>
    </w:p>
    <w:p w14:paraId="1720452A" w14:textId="3665303C" w:rsidR="00B76E32" w:rsidRPr="00E035F0" w:rsidRDefault="00877800" w:rsidP="00E035F0">
      <w:pPr>
        <w:suppressAutoHyphens w:val="0"/>
        <w:spacing w:line="360" w:lineRule="auto"/>
        <w:jc w:val="both"/>
        <w:textAlignment w:val="auto"/>
        <w:rPr>
          <w:rFonts w:ascii="Times New Roman" w:eastAsia="Times New Roman" w:hAnsi="Times New Roman"/>
          <w:sz w:val="24"/>
          <w:szCs w:val="24"/>
        </w:rPr>
      </w:pPr>
      <w:r w:rsidRPr="008461CF">
        <w:rPr>
          <w:rFonts w:ascii="Times New Roman" w:hAnsi="Times New Roman"/>
          <w:position w:val="-10"/>
          <w:sz w:val="24"/>
          <w:szCs w:val="24"/>
        </w:rPr>
        <w:t>the code SBDART(</w:t>
      </w:r>
      <w:proofErr w:type="spellStart"/>
      <w:r w:rsidRPr="008461CF">
        <w:rPr>
          <w:rFonts w:ascii="Times New Roman" w:hAnsi="Times New Roman"/>
          <w:position w:val="-10"/>
          <w:sz w:val="24"/>
          <w:szCs w:val="24"/>
        </w:rPr>
        <w:t>Ricchiazi</w:t>
      </w:r>
      <w:proofErr w:type="spellEnd"/>
      <w:r w:rsidRPr="008461CF">
        <w:rPr>
          <w:rFonts w:ascii="Times New Roman" w:hAnsi="Times New Roman"/>
          <w:position w:val="-10"/>
          <w:sz w:val="24"/>
          <w:szCs w:val="24"/>
        </w:rPr>
        <w:t xml:space="preserve"> et al., 1998) in the spectral range 300-2400nm at the following assumptions:  </w:t>
      </w:r>
    </w:p>
    <w:p w14:paraId="4C0A10EF" w14:textId="2825D495" w:rsidR="00B76E32" w:rsidRPr="008461CF" w:rsidRDefault="00877800" w:rsidP="005B2380">
      <w:pPr>
        <w:numPr>
          <w:ilvl w:val="0"/>
          <w:numId w:val="5"/>
        </w:numPr>
        <w:suppressAutoHyphens w:val="0"/>
        <w:spacing w:after="160" w:line="360" w:lineRule="auto"/>
        <w:jc w:val="both"/>
        <w:textAlignment w:val="auto"/>
        <w:rPr>
          <w:rFonts w:ascii="Times New Roman" w:hAnsi="Times New Roman"/>
          <w:sz w:val="24"/>
          <w:szCs w:val="24"/>
        </w:rPr>
      </w:pPr>
      <w:bookmarkStart w:id="129" w:name="_Hlk20746078"/>
      <w:r w:rsidRPr="008461CF">
        <w:rPr>
          <w:rFonts w:ascii="Times New Roman" w:hAnsi="Times New Roman"/>
          <w:sz w:val="24"/>
          <w:szCs w:val="24"/>
        </w:rPr>
        <w:t xml:space="preserve">the water </w:t>
      </w:r>
      <w:proofErr w:type="spellStart"/>
      <w:r w:rsidRPr="008461CF">
        <w:rPr>
          <w:rFonts w:ascii="Times New Roman" w:hAnsi="Times New Roman"/>
          <w:sz w:val="24"/>
          <w:szCs w:val="24"/>
        </w:rPr>
        <w:t>vapour</w:t>
      </w:r>
      <w:proofErr w:type="spellEnd"/>
      <w:r w:rsidRPr="008461CF">
        <w:rPr>
          <w:rFonts w:ascii="Times New Roman" w:hAnsi="Times New Roman"/>
          <w:sz w:val="24"/>
          <w:szCs w:val="24"/>
        </w:rPr>
        <w:t xml:space="preserve"> column: 2.085g/</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8461CF">
        <w:rPr>
          <w:rFonts w:ascii="Times New Roman" w:hAnsi="Times New Roman"/>
          <w:sz w:val="24"/>
          <w:szCs w:val="24"/>
        </w:rPr>
        <w:t xml:space="preserve">, </w:t>
      </w:r>
    </w:p>
    <w:p w14:paraId="39386EE6"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the ozone column: 0.35 atm-cm,</w:t>
      </w:r>
    </w:p>
    <w:p w14:paraId="450351BC"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tropospheric ozone: 0.0346atm-cm,</w:t>
      </w:r>
    </w:p>
    <w:p w14:paraId="2B636D85"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aerosol model: rural (</w:t>
      </w:r>
      <w:proofErr w:type="spellStart"/>
      <w:r w:rsidRPr="008461CF">
        <w:rPr>
          <w:rFonts w:ascii="Times New Roman" w:hAnsi="Times New Roman"/>
          <w:sz w:val="24"/>
          <w:szCs w:val="24"/>
        </w:rPr>
        <w:t>Shettle</w:t>
      </w:r>
      <w:proofErr w:type="spellEnd"/>
      <w:r w:rsidRPr="008461CF">
        <w:rPr>
          <w:rFonts w:ascii="Times New Roman" w:hAnsi="Times New Roman"/>
          <w:sz w:val="24"/>
          <w:szCs w:val="24"/>
        </w:rPr>
        <w:t xml:space="preserve"> and Fen, 1979),</w:t>
      </w:r>
    </w:p>
    <w:p w14:paraId="206D4117"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vertical optical depth of boundary layer at 550nm: 0.1, </w:t>
      </w:r>
    </w:p>
    <w:p w14:paraId="1A66C48F"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the altitude: 825m, </w:t>
      </w:r>
    </w:p>
    <w:p w14:paraId="738F5413"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the solar zenith angle 60 degrees,</w:t>
      </w:r>
    </w:p>
    <w:p w14:paraId="7FCFA66C" w14:textId="241E5799" w:rsidR="00B76E32" w:rsidRPr="00CB202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the snow albedo at the surface: </w:t>
      </w:r>
      <w:r w:rsidR="00361980">
        <w:rPr>
          <w:rFonts w:ascii="Times New Roman" w:hAnsi="Times New Roman"/>
          <w:sz w:val="24"/>
          <w:szCs w:val="24"/>
        </w:rPr>
        <w:t>calculated using the assumption that the grain diameter  is equal to 0.25mm and grains are of spherical shape</w:t>
      </w:r>
    </w:p>
    <w:p w14:paraId="5C306B14" w14:textId="77777777" w:rsidR="00B76E32" w:rsidRPr="00E035F0" w:rsidRDefault="00877800" w:rsidP="008461CF">
      <w:pPr>
        <w:suppressAutoHyphens w:val="0"/>
        <w:spacing w:line="360" w:lineRule="auto"/>
        <w:jc w:val="both"/>
        <w:textAlignment w:val="auto"/>
        <w:rPr>
          <w:rFonts w:ascii="Times New Roman" w:eastAsia="Times New Roman" w:hAnsi="Times New Roman"/>
          <w:b/>
          <w:sz w:val="24"/>
          <w:szCs w:val="24"/>
        </w:rPr>
      </w:pPr>
      <w:bookmarkStart w:id="130" w:name="_Hlk20746361"/>
      <w:bookmarkEnd w:id="129"/>
      <w:r w:rsidRPr="00E035F0">
        <w:rPr>
          <w:rFonts w:ascii="Times New Roman" w:eastAsia="Times New Roman" w:hAnsi="Times New Roman"/>
          <w:b/>
          <w:sz w:val="24"/>
          <w:szCs w:val="24"/>
        </w:rPr>
        <w:t>Table A3.1. The coefficients of approximation</w:t>
      </w:r>
    </w:p>
    <w:tbl>
      <w:tblPr>
        <w:tblW w:w="9350" w:type="dxa"/>
        <w:tblCellMar>
          <w:left w:w="10" w:type="dxa"/>
          <w:right w:w="10" w:type="dxa"/>
        </w:tblCellMar>
        <w:tblLook w:val="0000" w:firstRow="0" w:lastRow="0" w:firstColumn="0" w:lastColumn="0" w:noHBand="0" w:noVBand="0"/>
      </w:tblPr>
      <w:tblGrid>
        <w:gridCol w:w="1870"/>
        <w:gridCol w:w="1870"/>
        <w:gridCol w:w="1870"/>
        <w:gridCol w:w="1870"/>
        <w:gridCol w:w="1870"/>
      </w:tblGrid>
      <w:tr w:rsidR="00B76E32" w:rsidRPr="008461CF" w14:paraId="439AE83B" w14:textId="77777777">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8C332" w14:textId="75F249DB" w:rsidR="00B76E32" w:rsidRPr="008461CF" w:rsidRDefault="003F1544"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52257" w14:textId="0857B690" w:rsidR="00B76E32" w:rsidRPr="008461CF" w:rsidRDefault="003F1544"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340E4" w14:textId="760CD733" w:rsidR="00B76E32" w:rsidRPr="008461CF" w:rsidRDefault="003F1544"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D4A22" w14:textId="31C76320" w:rsidR="00B76E32" w:rsidRPr="008461CF" w:rsidRDefault="003F1544" w:rsidP="005B2380">
            <w:pPr>
              <w:suppressAutoHyphens w:val="0"/>
              <w:spacing w:after="0" w:line="360" w:lineRule="auto"/>
              <w:jc w:val="both"/>
              <w:textAlignment w:val="auto"/>
              <w:rPr>
                <w:rFonts w:ascii="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oMath>
            <w:r w:rsidR="00877800" w:rsidRPr="008461CF">
              <w:rPr>
                <w:rFonts w:ascii="Times New Roman" w:eastAsia="Times New Roman" w:hAnsi="Times New Roman"/>
                <w:sz w:val="24"/>
                <w:szCs w:val="24"/>
              </w:rPr>
              <w:t>, microns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1FC5A" w14:textId="42FCE442" w:rsidR="00B76E32" w:rsidRPr="008461CF" w:rsidRDefault="003F1544" w:rsidP="005B2380">
            <w:pPr>
              <w:suppressAutoHyphens w:val="0"/>
              <w:spacing w:after="0" w:line="360" w:lineRule="auto"/>
              <w:jc w:val="both"/>
              <w:textAlignment w:val="auto"/>
              <w:rPr>
                <w:rFonts w:ascii="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oMath>
            <w:r w:rsidR="00877800" w:rsidRPr="008461CF">
              <w:rPr>
                <w:rFonts w:ascii="Times New Roman" w:eastAsia="Times New Roman" w:hAnsi="Times New Roman"/>
                <w:sz w:val="24"/>
                <w:szCs w:val="24"/>
              </w:rPr>
              <w:t>, microns</w:t>
            </w:r>
          </w:p>
        </w:tc>
      </w:tr>
      <w:tr w:rsidR="00B76E32" w:rsidRPr="008461CF" w14:paraId="0558835E" w14:textId="77777777">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BE99D"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3.238e+1</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DFF22"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-1.6014033e+5</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17FB0"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7.95953e+3</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C4F98"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8.534e-4</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9626B9"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4.0179e-1</w:t>
            </w:r>
          </w:p>
        </w:tc>
      </w:tr>
      <w:bookmarkEnd w:id="130"/>
    </w:tbl>
    <w:p w14:paraId="3EE8F444" w14:textId="77777777" w:rsidR="00F72E67" w:rsidRDefault="00F72E67" w:rsidP="00CB202F">
      <w:pPr>
        <w:suppressAutoHyphens w:val="0"/>
        <w:spacing w:line="360" w:lineRule="auto"/>
        <w:jc w:val="both"/>
        <w:textAlignment w:val="auto"/>
        <w:rPr>
          <w:rFonts w:ascii="Times New Roman" w:hAnsi="Times New Roman"/>
          <w:b/>
          <w:color w:val="002060"/>
          <w:sz w:val="24"/>
          <w:szCs w:val="24"/>
        </w:rPr>
      </w:pPr>
    </w:p>
    <w:p w14:paraId="5DF198EF" w14:textId="64D569B3" w:rsidR="00A809C7" w:rsidRDefault="00A809C7" w:rsidP="008461CF">
      <w:pPr>
        <w:suppressAutoHyphens w:val="0"/>
        <w:spacing w:line="360" w:lineRule="auto"/>
        <w:ind w:left="644"/>
        <w:jc w:val="both"/>
        <w:textAlignment w:val="auto"/>
        <w:rPr>
          <w:rFonts w:ascii="Times New Roman" w:hAnsi="Times New Roman"/>
          <w:b/>
          <w:color w:val="002060"/>
          <w:sz w:val="24"/>
          <w:szCs w:val="24"/>
        </w:rPr>
      </w:pPr>
      <w:r>
        <w:rPr>
          <w:rFonts w:ascii="Times New Roman" w:hAnsi="Times New Roman"/>
          <w:b/>
          <w:color w:val="002060"/>
          <w:sz w:val="24"/>
          <w:szCs w:val="24"/>
        </w:rPr>
        <w:t>Appendix 4. The broadband albedo of polluted snow and ice</w:t>
      </w:r>
    </w:p>
    <w:p w14:paraId="6A44E366" w14:textId="7AE935DA" w:rsidR="00E73391" w:rsidRPr="00E73391" w:rsidRDefault="00E73391" w:rsidP="008461CF">
      <w:pPr>
        <w:suppressAutoHyphens w:val="0"/>
        <w:spacing w:line="360" w:lineRule="auto"/>
        <w:ind w:left="644"/>
        <w:jc w:val="both"/>
        <w:textAlignment w:val="auto"/>
        <w:rPr>
          <w:rFonts w:ascii="Times New Roman" w:hAnsi="Times New Roman"/>
          <w:bCs/>
          <w:color w:val="000000" w:themeColor="text1"/>
          <w:sz w:val="24"/>
          <w:szCs w:val="24"/>
        </w:rPr>
      </w:pPr>
      <w:r w:rsidRPr="00E73391">
        <w:rPr>
          <w:rFonts w:ascii="Times New Roman" w:hAnsi="Times New Roman"/>
          <w:bCs/>
          <w:color w:val="000000" w:themeColor="text1"/>
          <w:sz w:val="24"/>
          <w:szCs w:val="24"/>
        </w:rPr>
        <w:t>The broadband albedo can be found using the following equation:</w:t>
      </w:r>
    </w:p>
    <w:p w14:paraId="4017817A" w14:textId="38BAF301" w:rsidR="00A809C7" w:rsidRPr="00E73391" w:rsidRDefault="003F1544" w:rsidP="008461CF">
      <w:pPr>
        <w:suppressAutoHyphens w:val="0"/>
        <w:spacing w:line="360" w:lineRule="auto"/>
        <w:ind w:left="644"/>
        <w:jc w:val="both"/>
        <w:textAlignment w:val="auto"/>
        <w:rPr>
          <w:rFonts w:ascii="Times New Roman" w:hAnsi="Times New Roman"/>
          <w:sz w:val="24"/>
          <w:szCs w:val="24"/>
        </w:rPr>
      </w:pPr>
      <m:oMathPara>
        <m:oMathParaPr>
          <m:jc m:val="right"/>
        </m:oMathPara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Times New Roman"/>
              <w:sz w:val="24"/>
              <w:szCs w:val="24"/>
            </w:rPr>
            <m:t>=</m:t>
          </m:r>
          <m:f>
            <m:fPr>
              <m:ctrlPr>
                <w:rPr>
                  <w:rFonts w:ascii="Cambria Math" w:eastAsia="Times New Roman" w:hAnsi="Times New Roman"/>
                  <w:i/>
                  <w:sz w:val="24"/>
                  <w:szCs w:val="24"/>
                </w:rPr>
              </m:ctrlPr>
            </m:fPr>
            <m:num>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sSub>
                    <m:sSubPr>
                      <m:ctrlPr>
                        <w:rPr>
                          <w:rFonts w:ascii="Cambria Math" w:eastAsia="Times New Roman" w:hAnsi="Times New Roman"/>
                          <w:i/>
                          <w:sz w:val="24"/>
                          <w:szCs w:val="24"/>
                        </w:rPr>
                      </m:ctrlPr>
                    </m:sSubPr>
                    <m:e>
                      <m:r>
                        <w:rPr>
                          <w:rFonts w:ascii="Cambria Math" w:eastAsia="Times New Roman" w:hAnsi="Times New Roman"/>
                          <w:sz w:val="24"/>
                          <w:szCs w:val="24"/>
                        </w:rPr>
                        <m:t>r</m:t>
                      </m:r>
                    </m:e>
                    <m:sub/>
                  </m:sSub>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num>
            <m:den>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ctrlPr>
                <w:rPr>
                  <w:rFonts w:ascii="Cambria Math" w:eastAsia="Times New Roman" w:hAnsi="Cambria Math"/>
                  <w:i/>
                  <w:sz w:val="24"/>
                  <w:szCs w:val="24"/>
                </w:rPr>
              </m:ctrlPr>
            </m:den>
          </m:f>
          <m:r>
            <w:rPr>
              <w:rFonts w:ascii="Cambria Math" w:eastAsia="Times New Roman" w:hAnsi="Times New Roman"/>
              <w:sz w:val="24"/>
              <w:szCs w:val="24"/>
            </w:rPr>
            <m:t xml:space="preserve">,                                                      </m:t>
          </m:r>
          <m:d>
            <m:dPr>
              <m:ctrlPr>
                <w:rPr>
                  <w:rFonts w:ascii="Cambria Math" w:eastAsia="Times New Roman" w:hAnsi="Times New Roman"/>
                  <w:i/>
                  <w:sz w:val="24"/>
                  <w:szCs w:val="24"/>
                </w:rPr>
              </m:ctrlPr>
            </m:dPr>
            <m:e>
              <m:r>
                <w:rPr>
                  <w:rFonts w:ascii="Cambria Math" w:eastAsia="Times New Roman" w:hAnsi="Times New Roman"/>
                  <w:sz w:val="24"/>
                  <w:szCs w:val="24"/>
                </w:rPr>
                <m:t>A4.1</m:t>
              </m:r>
            </m:e>
          </m:d>
        </m:oMath>
      </m:oMathPara>
    </w:p>
    <w:p w14:paraId="044D8560" w14:textId="4FC25F30" w:rsidR="00E73391" w:rsidRPr="00E73391" w:rsidRDefault="00E73391" w:rsidP="00E73391">
      <w:pPr>
        <w:suppressAutoHyphens w:val="0"/>
        <w:spacing w:line="360" w:lineRule="auto"/>
        <w:textAlignment w:val="auto"/>
        <w:rPr>
          <w:rFonts w:ascii="Times New Roman" w:hAnsi="Times New Roman"/>
          <w:sz w:val="24"/>
          <w:szCs w:val="24"/>
        </w:rPr>
      </w:pPr>
      <w:r>
        <w:rPr>
          <w:rFonts w:ascii="Times New Roman" w:hAnsi="Times New Roman"/>
          <w:sz w:val="24"/>
          <w:szCs w:val="24"/>
        </w:rPr>
        <w:t>where</w:t>
      </w:r>
      <m:oMath>
        <m:r>
          <w:rPr>
            <w:rFonts w:ascii="Cambria Math" w:eastAsia="Times New Roman" w:hAnsi="Times New Roman"/>
            <w:sz w:val="24"/>
            <w:szCs w:val="24"/>
          </w:rPr>
          <m:t xml:space="preserve"> </m:t>
        </m:r>
      </m:oMath>
    </w:p>
    <w:p w14:paraId="24CA00DC" w14:textId="31925874" w:rsidR="00E73391" w:rsidRPr="008461CF" w:rsidRDefault="00E73391" w:rsidP="00E73391">
      <w:pPr>
        <w:suppressAutoHyphens w:val="0"/>
        <w:spacing w:line="360" w:lineRule="auto"/>
        <w:jc w:val="right"/>
        <w:textAlignment w:val="auto"/>
        <w:rPr>
          <w:rFonts w:ascii="Times New Roman" w:hAnsi="Times New Roman"/>
          <w:sz w:val="24"/>
          <w:szCs w:val="24"/>
        </w:rPr>
      </w:pPr>
      <m:oMath>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den>
            </m:f>
            <m:ctrlPr>
              <w:rPr>
                <w:rFonts w:ascii="Cambria Math" w:eastAsia="Times New Roman" w:hAnsi="Cambria Math"/>
                <w:i/>
                <w:sz w:val="24"/>
                <w:szCs w:val="24"/>
              </w:rPr>
            </m:ctrlPr>
          </m:sup>
        </m:sSup>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den>
            </m:f>
            <m:ctrlPr>
              <w:rPr>
                <w:rFonts w:ascii="Cambria Math" w:eastAsia="Times New Roman" w:hAnsi="Cambria Math"/>
                <w:i/>
                <w:sz w:val="24"/>
                <w:szCs w:val="24"/>
              </w:rPr>
            </m:ctrlPr>
          </m:sup>
        </m:sSup>
      </m:oMath>
      <w:r w:rsidRPr="008461CF">
        <w:rPr>
          <w:rFonts w:ascii="Times New Roman" w:eastAsia="Times New Roman" w:hAnsi="Times New Roman"/>
          <w:sz w:val="24"/>
          <w:szCs w:val="24"/>
        </w:rPr>
        <w:t xml:space="preserve">                                     (A</w:t>
      </w:r>
      <w:r>
        <w:rPr>
          <w:rFonts w:ascii="Times New Roman" w:eastAsia="Times New Roman" w:hAnsi="Times New Roman"/>
          <w:sz w:val="24"/>
          <w:szCs w:val="24"/>
        </w:rPr>
        <w:t>4</w:t>
      </w:r>
      <w:r w:rsidRPr="008461CF">
        <w:rPr>
          <w:rFonts w:ascii="Times New Roman" w:eastAsia="Times New Roman" w:hAnsi="Times New Roman"/>
          <w:sz w:val="24"/>
          <w:szCs w:val="24"/>
        </w:rPr>
        <w:t>.</w:t>
      </w:r>
      <w:r>
        <w:rPr>
          <w:rFonts w:ascii="Times New Roman" w:eastAsia="Times New Roman" w:hAnsi="Times New Roman"/>
          <w:sz w:val="24"/>
          <w:szCs w:val="24"/>
        </w:rPr>
        <w:t>2</w:t>
      </w:r>
      <w:r w:rsidRPr="008461CF">
        <w:rPr>
          <w:rFonts w:ascii="Times New Roman" w:eastAsia="Times New Roman" w:hAnsi="Times New Roman"/>
          <w:sz w:val="24"/>
          <w:szCs w:val="24"/>
        </w:rPr>
        <w:t>)</w:t>
      </w:r>
    </w:p>
    <w:p w14:paraId="05DC5CB6" w14:textId="7BC71E73" w:rsidR="00E73391" w:rsidRDefault="00E73391" w:rsidP="00E73391">
      <w:pPr>
        <w:suppressAutoHyphens w:val="0"/>
        <w:spacing w:line="360" w:lineRule="auto"/>
        <w:jc w:val="both"/>
        <w:textAlignment w:val="auto"/>
        <w:rPr>
          <w:rFonts w:ascii="Times New Roman" w:hAnsi="Times New Roman"/>
          <w:bCs/>
          <w:sz w:val="24"/>
          <w:szCs w:val="24"/>
        </w:rPr>
      </w:pPr>
      <w:bookmarkStart w:id="131" w:name="_Hlk20747052"/>
      <w:r>
        <w:rPr>
          <w:rFonts w:ascii="Times New Roman" w:hAnsi="Times New Roman"/>
          <w:bCs/>
          <w:sz w:val="24"/>
          <w:szCs w:val="24"/>
        </w:rPr>
        <w:t>a</w:t>
      </w:r>
      <w:r w:rsidRPr="00E73391">
        <w:rPr>
          <w:rFonts w:ascii="Times New Roman" w:hAnsi="Times New Roman"/>
          <w:bCs/>
          <w:sz w:val="24"/>
          <w:szCs w:val="24"/>
        </w:rPr>
        <w:t>nd the spectral albedo is modelled as follows:</w:t>
      </w:r>
    </w:p>
    <w:p w14:paraId="20E8098E" w14:textId="57C4AF0D" w:rsidR="00E73391" w:rsidRDefault="00E73391" w:rsidP="00E73391">
      <w:pPr>
        <w:suppressAutoHyphens w:val="0"/>
        <w:spacing w:line="360" w:lineRule="auto"/>
        <w:jc w:val="right"/>
        <w:textAlignment w:val="auto"/>
        <w:rPr>
          <w:rFonts w:ascii="Times New Roman" w:hAnsi="Times New Roman"/>
          <w:bCs/>
          <w:sz w:val="24"/>
          <w:szCs w:val="24"/>
        </w:rPr>
      </w:pPr>
      <m:oMath>
        <m:r>
          <w:rPr>
            <w:rFonts w:ascii="Cambria Math" w:hAnsi="Cambria Math"/>
            <w:sz w:val="24"/>
            <w:szCs w:val="24"/>
          </w:rPr>
          <m:t>r=c</m:t>
        </m:r>
        <m:sSup>
          <m:sSupPr>
            <m:ctrlPr>
              <w:rPr>
                <w:rFonts w:ascii="Cambria Math" w:hAnsi="Cambria Math"/>
                <w:bCs/>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+bλ+a</m:t>
        </m:r>
      </m:oMath>
      <w:r>
        <w:rPr>
          <w:rFonts w:ascii="Times New Roman" w:hAnsi="Times New Roman"/>
          <w:bCs/>
          <w:sz w:val="24"/>
          <w:szCs w:val="24"/>
        </w:rPr>
        <w:t xml:space="preserve">                                              (A4.3)</w:t>
      </w:r>
    </w:p>
    <w:p w14:paraId="2B0857CF" w14:textId="2CBA2A87" w:rsidR="00E73391" w:rsidRDefault="00E73391" w:rsidP="00E73391">
      <w:pPr>
        <w:suppressAutoHyphens w:val="0"/>
        <w:spacing w:line="360" w:lineRule="auto"/>
        <w:textAlignment w:val="auto"/>
        <w:rPr>
          <w:rFonts w:ascii="Times New Roman" w:hAnsi="Times New Roman"/>
          <w:bCs/>
          <w:sz w:val="24"/>
          <w:szCs w:val="24"/>
        </w:rPr>
      </w:pPr>
      <w:r>
        <w:rPr>
          <w:rFonts w:ascii="Times New Roman" w:hAnsi="Times New Roman"/>
          <w:bCs/>
          <w:sz w:val="24"/>
          <w:szCs w:val="24"/>
        </w:rPr>
        <w:t xml:space="preserve">for </w:t>
      </w:r>
      <w:r w:rsidR="00B24CA1">
        <w:rPr>
          <w:rFonts w:ascii="Times New Roman" w:hAnsi="Times New Roman"/>
          <w:bCs/>
          <w:sz w:val="24"/>
          <w:szCs w:val="24"/>
        </w:rPr>
        <w:t xml:space="preserve">the </w:t>
      </w:r>
      <w:r>
        <w:rPr>
          <w:rFonts w:ascii="Times New Roman" w:hAnsi="Times New Roman"/>
          <w:bCs/>
          <w:sz w:val="24"/>
          <w:szCs w:val="24"/>
        </w:rPr>
        <w:t xml:space="preserve">OLCI spectral range and as </w:t>
      </w:r>
    </w:p>
    <w:p w14:paraId="21823C65" w14:textId="0515DD11" w:rsidR="00E73391" w:rsidRDefault="00E73391" w:rsidP="00E73391">
      <w:pPr>
        <w:suppressAutoHyphens w:val="0"/>
        <w:spacing w:line="360" w:lineRule="auto"/>
        <w:jc w:val="right"/>
        <w:textAlignment w:val="auto"/>
        <w:rPr>
          <w:rFonts w:ascii="Times New Roman" w:hAnsi="Times New Roman"/>
          <w:bCs/>
          <w:sz w:val="24"/>
          <w:szCs w:val="24"/>
        </w:rPr>
      </w:pPr>
      <m:oMath>
        <m:r>
          <w:rPr>
            <w:rFonts w:ascii="Cambria Math" w:hAnsi="Cambria Math"/>
            <w:sz w:val="24"/>
            <w:szCs w:val="24"/>
          </w:rPr>
          <m:t>r=σ</m:t>
        </m:r>
        <m:func>
          <m:funcPr>
            <m:ctrlPr>
              <w:rPr>
                <w:rFonts w:ascii="Cambria Math" w:hAnsi="Cambria Math"/>
                <w:bCs/>
                <w:i/>
                <w:sz w:val="24"/>
                <w:szCs w:val="24"/>
              </w:rPr>
            </m:ctrlPr>
          </m:funcPr>
          <m:fName>
            <m:r>
              <m:rPr>
                <m:sty m:val="p"/>
              </m:rPr>
              <w:rPr>
                <w:rFonts w:ascii="Cambria Math" w:hAnsi="Cambria Math"/>
                <w:sz w:val="24"/>
                <w:szCs w:val="24"/>
              </w:rPr>
              <m:t>exp</m:t>
            </m:r>
          </m:fName>
          <m:e>
            <m:d>
              <m:dPr>
                <m:ctrlPr>
                  <w:rPr>
                    <w:rFonts w:ascii="Cambria Math" w:hAnsi="Cambria Math"/>
                    <w:bCs/>
                    <w:i/>
                    <w:sz w:val="24"/>
                    <w:szCs w:val="24"/>
                  </w:rPr>
                </m:ctrlPr>
              </m:dPr>
              <m:e>
                <m:r>
                  <w:rPr>
                    <w:rFonts w:ascii="Cambria Math" w:hAnsi="Cambria Math"/>
                    <w:sz w:val="24"/>
                    <w:szCs w:val="24"/>
                  </w:rPr>
                  <m:t>-ϵλ</m:t>
                </m:r>
              </m:e>
            </m:d>
          </m:e>
        </m:func>
      </m:oMath>
      <w:r>
        <w:rPr>
          <w:rFonts w:ascii="Times New Roman" w:hAnsi="Times New Roman"/>
          <w:bCs/>
          <w:sz w:val="24"/>
          <w:szCs w:val="24"/>
        </w:rPr>
        <w:t xml:space="preserve">      </w:t>
      </w:r>
      <w:r w:rsidR="00EE2354">
        <w:rPr>
          <w:rFonts w:ascii="Times New Roman" w:hAnsi="Times New Roman"/>
          <w:bCs/>
          <w:sz w:val="24"/>
          <w:szCs w:val="24"/>
        </w:rPr>
        <w:t xml:space="preserve">    </w:t>
      </w:r>
      <w:r>
        <w:rPr>
          <w:rFonts w:ascii="Times New Roman" w:hAnsi="Times New Roman"/>
          <w:bCs/>
          <w:sz w:val="24"/>
          <w:szCs w:val="24"/>
        </w:rPr>
        <w:t xml:space="preserve">                                     (A4.4)</w:t>
      </w:r>
    </w:p>
    <w:p w14:paraId="4AAA0C75" w14:textId="6C0A0E98" w:rsidR="00E73391" w:rsidRDefault="00E73391" w:rsidP="00E73391">
      <w:pPr>
        <w:suppressAutoHyphens w:val="0"/>
        <w:spacing w:line="360" w:lineRule="auto"/>
        <w:textAlignment w:val="auto"/>
        <w:rPr>
          <w:rFonts w:ascii="Times New Roman" w:hAnsi="Times New Roman"/>
          <w:bCs/>
          <w:sz w:val="24"/>
          <w:szCs w:val="24"/>
        </w:rPr>
      </w:pPr>
      <w:r>
        <w:rPr>
          <w:rFonts w:ascii="Times New Roman" w:hAnsi="Times New Roman"/>
          <w:bCs/>
          <w:sz w:val="24"/>
          <w:szCs w:val="24"/>
        </w:rPr>
        <w:t>at the wavelengths larger than 1020nm.</w:t>
      </w:r>
      <w:r w:rsidR="00EE2354">
        <w:rPr>
          <w:rFonts w:ascii="Times New Roman" w:hAnsi="Times New Roman"/>
          <w:bCs/>
          <w:sz w:val="24"/>
          <w:szCs w:val="24"/>
        </w:rPr>
        <w:t xml:space="preserve"> Integral (A4.1)</w:t>
      </w:r>
      <w:r w:rsidR="00917DFE">
        <w:rPr>
          <w:rFonts w:ascii="Times New Roman" w:hAnsi="Times New Roman"/>
          <w:bCs/>
          <w:sz w:val="24"/>
          <w:szCs w:val="24"/>
        </w:rPr>
        <w:t xml:space="preserve"> with account for </w:t>
      </w:r>
      <w:proofErr w:type="spellStart"/>
      <w:r w:rsidR="00917DFE">
        <w:rPr>
          <w:rFonts w:ascii="Times New Roman" w:hAnsi="Times New Roman"/>
          <w:bCs/>
          <w:sz w:val="24"/>
          <w:szCs w:val="24"/>
        </w:rPr>
        <w:t>Eqs</w:t>
      </w:r>
      <w:proofErr w:type="spellEnd"/>
      <w:r w:rsidR="00917DFE">
        <w:rPr>
          <w:rFonts w:ascii="Times New Roman" w:hAnsi="Times New Roman"/>
          <w:bCs/>
          <w:sz w:val="24"/>
          <w:szCs w:val="24"/>
        </w:rPr>
        <w:t>. (A4.2), (A4.3)</w:t>
      </w:r>
      <w:r w:rsidR="00EE2354">
        <w:rPr>
          <w:rFonts w:ascii="Times New Roman" w:hAnsi="Times New Roman"/>
          <w:bCs/>
          <w:sz w:val="24"/>
          <w:szCs w:val="24"/>
        </w:rPr>
        <w:t xml:space="preserve"> can be evaluated analytically. The answer is:</w:t>
      </w:r>
    </w:p>
    <w:p w14:paraId="3492B785" w14:textId="495C1E59" w:rsidR="00EE2354" w:rsidRDefault="003F1544" w:rsidP="00030A7E">
      <w:pPr>
        <w:suppressAutoHyphens w:val="0"/>
        <w:spacing w:line="360" w:lineRule="auto"/>
        <w:jc w:val="right"/>
        <w:textAlignment w:val="auto"/>
        <w:rPr>
          <w:rFonts w:ascii="Times New Roman" w:hAnsi="Times New Roman"/>
          <w:i/>
          <w:sz w:val="24"/>
          <w:szCs w:val="24"/>
        </w:rPr>
      </w:p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=a+(bK</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oMath>
      <w:r w:rsidR="005F5BE2" w:rsidRPr="005F5BE2">
        <w:rPr>
          <w:rFonts w:ascii="Times New Roman" w:hAnsi="Times New Roman"/>
          <w:i/>
          <w:sz w:val="24"/>
          <w:szCs w:val="24"/>
        </w:rPr>
        <w:t>cL</w:t>
      </w:r>
      <m:oMath>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oMath>
      <w:r w:rsidR="005F5BE2">
        <w:rPr>
          <w:rFonts w:ascii="Times New Roman" w:hAnsi="Times New Roman"/>
          <w:i/>
          <w:sz w:val="24"/>
          <w:szCs w:val="24"/>
        </w:rPr>
        <w:t>,</w:t>
      </w:r>
      <w:r w:rsidR="00030A7E" w:rsidRPr="00030A7E">
        <w:rPr>
          <w:rFonts w:ascii="Times New Roman" w:hAnsi="Times New Roman"/>
          <w:bCs/>
          <w:sz w:val="24"/>
          <w:szCs w:val="24"/>
        </w:rPr>
        <w:t xml:space="preserve"> </w:t>
      </w:r>
      <w:r w:rsidR="00030A7E">
        <w:rPr>
          <w:rFonts w:ascii="Times New Roman" w:hAnsi="Times New Roman"/>
          <w:bCs/>
          <w:sz w:val="24"/>
          <w:szCs w:val="24"/>
        </w:rPr>
        <w:t xml:space="preserve">                 (A4.5)</w:t>
      </w:r>
    </w:p>
    <w:p w14:paraId="3DD07530" w14:textId="255A0A4C" w:rsidR="005F5BE2" w:rsidRDefault="005F5BE2" w:rsidP="005F5BE2">
      <w:pPr>
        <w:suppressAutoHyphens w:val="0"/>
        <w:spacing w:line="360" w:lineRule="auto"/>
        <w:jc w:val="both"/>
        <w:textAlignment w:val="auto"/>
        <w:rPr>
          <w:rFonts w:ascii="Times New Roman" w:hAnsi="Times New Roman"/>
          <w:iCs/>
          <w:sz w:val="24"/>
          <w:szCs w:val="24"/>
        </w:rPr>
      </w:pPr>
      <w:r>
        <w:rPr>
          <w:rFonts w:ascii="Times New Roman" w:hAnsi="Times New Roman"/>
          <w:iCs/>
          <w:sz w:val="24"/>
          <w:szCs w:val="24"/>
        </w:rPr>
        <w:t>where</w:t>
      </w:r>
    </w:p>
    <w:p w14:paraId="556DC641" w14:textId="278A4320" w:rsidR="005F5BE2" w:rsidRPr="005F5BE2" w:rsidRDefault="005F5BE2" w:rsidP="005F5BE2">
      <w:pPr>
        <w:suppressAutoHyphens w:val="0"/>
        <w:spacing w:line="360" w:lineRule="auto"/>
        <w:jc w:val="center"/>
        <w:textAlignment w:val="auto"/>
        <w:rPr>
          <w:rFonts w:ascii="Times New Roman" w:hAnsi="Times New Roman"/>
          <w:sz w:val="24"/>
          <w:szCs w:val="24"/>
        </w:rPr>
      </w:pPr>
      <m:oMath>
        <m:r>
          <w:rPr>
            <w:rFonts w:ascii="Cambria Math" w:eastAsia="Times New Roman" w:hAnsi="Cambria Math"/>
            <w:sz w:val="24"/>
            <w:szCs w:val="24"/>
          </w:rPr>
          <w:lastRenderedPageBreak/>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(γ)</m:t>
        </m:r>
      </m:oMath>
      <w:r>
        <w:rPr>
          <w:rFonts w:ascii="Times New Roman" w:hAnsi="Times New Roman"/>
          <w:sz w:val="24"/>
          <w:szCs w:val="24"/>
        </w:rPr>
        <w:t>,</w:t>
      </w:r>
    </w:p>
    <w:p w14:paraId="4A90B3BA" w14:textId="7E3DE289" w:rsidR="005F5BE2" w:rsidRPr="005F5BE2" w:rsidRDefault="005F5BE2" w:rsidP="005F5BE2">
      <w:pPr>
        <w:suppressAutoHyphens w:val="0"/>
        <w:spacing w:line="360" w:lineRule="auto"/>
        <w:jc w:val="center"/>
        <w:textAlignment w:val="auto"/>
        <w:rPr>
          <w:rFonts w:ascii="Times New Roman" w:hAnsi="Times New Roman"/>
          <w:sz w:val="24"/>
          <w:szCs w:val="24"/>
        </w:rPr>
      </w:pPr>
      <w:bookmarkStart w:id="132" w:name="_Hlk18414086"/>
      <m:oMath>
        <m:r>
          <w:rPr>
            <w:rFonts w:ascii="Cambria Math" w:eastAsia="Times New Roman" w:hAnsi="Cambria Math"/>
            <w:sz w:val="24"/>
            <w:szCs w:val="24"/>
          </w:rPr>
          <m:t>K</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(γ)</m:t>
        </m:r>
      </m:oMath>
      <w:r>
        <w:rPr>
          <w:rFonts w:ascii="Times New Roman" w:hAnsi="Times New Roman"/>
          <w:sz w:val="24"/>
          <w:szCs w:val="24"/>
        </w:rPr>
        <w:t>,</w:t>
      </w:r>
    </w:p>
    <w:bookmarkEnd w:id="132"/>
    <w:p w14:paraId="2546F648" w14:textId="6134C928" w:rsidR="005F5BE2" w:rsidRPr="005F5BE2" w:rsidRDefault="005F5BE2" w:rsidP="005F5BE2">
      <w:pPr>
        <w:suppressAutoHyphens w:val="0"/>
        <w:spacing w:line="360" w:lineRule="auto"/>
        <w:jc w:val="center"/>
        <w:textAlignment w:val="auto"/>
        <w:rPr>
          <w:rFonts w:ascii="Times New Roman" w:hAnsi="Times New Roman"/>
          <w:sz w:val="24"/>
          <w:szCs w:val="24"/>
        </w:rPr>
      </w:pPr>
      <m:oMath>
        <m:r>
          <w:rPr>
            <w:rFonts w:ascii="Cambria Math" w:eastAsia="Times New Roman" w:hAnsi="Cambria Math"/>
            <w:sz w:val="24"/>
            <w:szCs w:val="24"/>
          </w:rPr>
          <m:t>L</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3</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3</m:t>
            </m:r>
          </m:sub>
        </m:sSub>
        <m:r>
          <w:rPr>
            <w:rFonts w:ascii="Cambria Math" w:eastAsia="Times New Roman" w:hAnsi="Cambria Math"/>
            <w:sz w:val="24"/>
            <w:szCs w:val="24"/>
          </w:rPr>
          <m:t>(γ)</m:t>
        </m:r>
      </m:oMath>
      <w:r>
        <w:rPr>
          <w:rFonts w:ascii="Times New Roman" w:hAnsi="Times New Roman"/>
          <w:sz w:val="24"/>
          <w:szCs w:val="24"/>
        </w:rPr>
        <w:t>.</w:t>
      </w:r>
    </w:p>
    <w:p w14:paraId="7F0E06FA" w14:textId="51FA6439" w:rsidR="005F5BE2" w:rsidRDefault="005F5BE2" w:rsidP="005F5BE2">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Here </w:t>
      </w:r>
      <m:oMath>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 xml:space="preserve"> </m:t>
        </m:r>
      </m:oMath>
      <w:r>
        <w:rPr>
          <w:rFonts w:ascii="Times New Roman" w:hAnsi="Times New Roman"/>
          <w:sz w:val="24"/>
          <w:szCs w:val="24"/>
        </w:rPr>
        <w:t xml:space="preserve">is the integral given in the dominator in Eq. (A4.1) (evaluated </w:t>
      </w:r>
      <w:r w:rsidR="00603060">
        <w:rPr>
          <w:rFonts w:ascii="Times New Roman" w:hAnsi="Times New Roman"/>
          <w:sz w:val="24"/>
          <w:szCs w:val="24"/>
        </w:rPr>
        <w:t xml:space="preserve">analytically </w:t>
      </w:r>
      <w:r>
        <w:rPr>
          <w:rFonts w:ascii="Times New Roman" w:hAnsi="Times New Roman"/>
          <w:sz w:val="24"/>
          <w:szCs w:val="24"/>
        </w:rPr>
        <w:t>with account for  Eq. (A4.2)) and</w:t>
      </w:r>
    </w:p>
    <w:p w14:paraId="03FBFC16" w14:textId="29AE4D27" w:rsidR="005F5BE2" w:rsidRDefault="003F1544" w:rsidP="00030A7E">
      <w:pPr>
        <w:suppressAutoHyphens w:val="0"/>
        <w:spacing w:line="360" w:lineRule="auto"/>
        <w:jc w:val="center"/>
        <w:textAlignment w:val="auto"/>
        <w:rPr>
          <w:rFonts w:ascii="Times New Roman" w:hAnsi="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j</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1</m:t>
            </m:r>
          </m:sub>
        </m:sSub>
      </m:oMath>
      <w:r w:rsidR="005F5BE2">
        <w:rPr>
          <w:rFonts w:ascii="Times New Roman" w:hAnsi="Times New Roman"/>
          <w:sz w:val="24"/>
          <w:szCs w:val="24"/>
        </w:rPr>
        <w:t>,</w:t>
      </w:r>
      <m:oMath>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0</m:t>
            </m:r>
          </m:sub>
        </m:sSub>
        <m:r>
          <w:rPr>
            <w:rFonts w:ascii="Cambria Math" w:eastAsia="Times New Roman" w:hAnsi="Cambria Math"/>
            <w:sz w:val="24"/>
            <w:szCs w:val="24"/>
          </w:rPr>
          <m:t>=</m:t>
        </m:r>
        <w:bookmarkStart w:id="133" w:name="_Hlk18414228"/>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2</m:t>
            </m:r>
          </m:sub>
          <m:sup>
            <m:r>
              <w:rPr>
                <w:rFonts w:ascii="Cambria Math" w:eastAsia="Times New Roman" w:hAnsi="Cambria Math"/>
                <w:sz w:val="24"/>
                <w:szCs w:val="24"/>
              </w:rPr>
              <m:t>2</m:t>
            </m:r>
          </m:sup>
        </m:sSubSup>
        <w:bookmarkEnd w:id="133"/>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1</m:t>
            </m:r>
          </m:sub>
          <m:sup>
            <m:r>
              <w:rPr>
                <w:rFonts w:ascii="Cambria Math" w:eastAsia="Times New Roman" w:hAnsi="Cambria Math"/>
                <w:sz w:val="24"/>
                <w:szCs w:val="24"/>
              </w:rPr>
              <m:t>2</m:t>
            </m:r>
          </m:sup>
        </m:sSubSup>
        <m:r>
          <w:rPr>
            <w:rFonts w:ascii="Cambria Math" w:eastAsia="Times New Roman" w:hAnsi="Cambria Math"/>
            <w:sz w:val="24"/>
            <w:szCs w:val="24"/>
          </w:rPr>
          <m:t>)/2</m:t>
        </m:r>
      </m:oMath>
      <w:r w:rsidR="00030A7E">
        <w:rPr>
          <w:rFonts w:ascii="Times New Roman" w:hAnsi="Times New Roman"/>
          <w:sz w:val="24"/>
          <w:szCs w:val="24"/>
        </w:rPr>
        <w:t>,</w:t>
      </w:r>
      <m:oMath>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0</m:t>
            </m:r>
          </m:sub>
        </m:sSub>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2</m:t>
            </m:r>
          </m:sub>
          <m:sup>
            <m:r>
              <w:rPr>
                <w:rFonts w:ascii="Cambria Math" w:eastAsia="Times New Roman" w:hAnsi="Cambria Math"/>
                <w:sz w:val="24"/>
                <w:szCs w:val="24"/>
              </w:rPr>
              <m:t>3</m:t>
            </m:r>
          </m:sup>
        </m:sSubSup>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1</m:t>
            </m:r>
          </m:sub>
          <m:sup>
            <m:r>
              <w:rPr>
                <w:rFonts w:ascii="Cambria Math" w:eastAsia="Times New Roman" w:hAnsi="Cambria Math"/>
                <w:sz w:val="24"/>
                <w:szCs w:val="24"/>
              </w:rPr>
              <m:t>3</m:t>
            </m:r>
          </m:sup>
        </m:sSubSup>
        <m:r>
          <w:rPr>
            <w:rFonts w:ascii="Cambria Math" w:eastAsia="Times New Roman" w:hAnsi="Cambria Math"/>
            <w:sz w:val="24"/>
            <w:szCs w:val="24"/>
          </w:rPr>
          <m:t>)/3</m:t>
        </m:r>
      </m:oMath>
      <w:r w:rsidR="00030A7E">
        <w:rPr>
          <w:rFonts w:ascii="Times New Roman" w:hAnsi="Times New Roman"/>
          <w:sz w:val="24"/>
          <w:szCs w:val="24"/>
        </w:rPr>
        <w:t>,</w:t>
      </w:r>
    </w:p>
    <w:p w14:paraId="188E1670" w14:textId="2516E7B6" w:rsidR="00603060" w:rsidRDefault="003F1544" w:rsidP="00603060">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e>
        </m:func>
        <m:r>
          <w:rPr>
            <w:rFonts w:ascii="Cambria Math" w:hAnsi="Cambria Math"/>
            <w:sz w:val="24"/>
            <w:szCs w:val="24"/>
          </w:rPr>
          <m:t>)/x</m:t>
        </m:r>
      </m:oMath>
      <w:r w:rsidR="00603060">
        <w:rPr>
          <w:rFonts w:ascii="Times New Roman" w:hAnsi="Times New Roman"/>
          <w:sz w:val="24"/>
          <w:szCs w:val="24"/>
        </w:rPr>
        <w:t>,</w:t>
      </w:r>
    </w:p>
    <w:p w14:paraId="1ED294C1" w14:textId="77777777" w:rsidR="00603060" w:rsidRDefault="00603060" w:rsidP="00030A7E">
      <w:pPr>
        <w:suppressAutoHyphens w:val="0"/>
        <w:spacing w:line="360" w:lineRule="auto"/>
        <w:jc w:val="center"/>
        <w:textAlignment w:val="auto"/>
        <w:rPr>
          <w:rFonts w:ascii="Times New Roman" w:hAnsi="Times New Roman"/>
          <w:sz w:val="24"/>
          <w:szCs w:val="24"/>
        </w:rPr>
      </w:pPr>
    </w:p>
    <w:p w14:paraId="6CF0C81D" w14:textId="77957D37" w:rsidR="00030A7E" w:rsidRDefault="003F1544" w:rsidP="00030A7E">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oMath>
      <w:r w:rsidR="00030A7E">
        <w:rPr>
          <w:rFonts w:ascii="Times New Roman" w:hAnsi="Times New Roman"/>
          <w:sz w:val="24"/>
          <w:szCs w:val="24"/>
        </w:rPr>
        <w:t>,</w:t>
      </w:r>
    </w:p>
    <w:p w14:paraId="3FB8B90F" w14:textId="58DEC2AC" w:rsidR="00030A7E" w:rsidRDefault="003F1544" w:rsidP="00030A7E">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λ</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λ</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oMath>
      <w:r w:rsidR="00030A7E">
        <w:rPr>
          <w:rFonts w:ascii="Times New Roman" w:hAnsi="Times New Roman"/>
          <w:sz w:val="24"/>
          <w:szCs w:val="24"/>
        </w:rPr>
        <w:t>.</w:t>
      </w:r>
    </w:p>
    <w:p w14:paraId="74DF1839" w14:textId="490D0A12" w:rsidR="00917DFE" w:rsidRDefault="00917DFE" w:rsidP="00917DFE">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It follows with account for </w:t>
      </w:r>
      <w:proofErr w:type="spellStart"/>
      <w:r>
        <w:rPr>
          <w:rFonts w:ascii="Times New Roman" w:hAnsi="Times New Roman"/>
          <w:sz w:val="24"/>
          <w:szCs w:val="24"/>
        </w:rPr>
        <w:t>Eqs</w:t>
      </w:r>
      <w:proofErr w:type="spellEnd"/>
      <w:r>
        <w:rPr>
          <w:rFonts w:ascii="Times New Roman" w:hAnsi="Times New Roman"/>
          <w:sz w:val="24"/>
          <w:szCs w:val="24"/>
        </w:rPr>
        <w:t>. (A4</w:t>
      </w:r>
      <w:r w:rsidR="00355938">
        <w:rPr>
          <w:rFonts w:ascii="Times New Roman" w:hAnsi="Times New Roman"/>
          <w:sz w:val="24"/>
          <w:szCs w:val="24"/>
        </w:rPr>
        <w:t>.1</w:t>
      </w:r>
      <w:r>
        <w:rPr>
          <w:rFonts w:ascii="Times New Roman" w:hAnsi="Times New Roman"/>
          <w:sz w:val="24"/>
          <w:szCs w:val="24"/>
        </w:rPr>
        <w:t>), (A.4.</w:t>
      </w:r>
      <w:r w:rsidR="00355938">
        <w:rPr>
          <w:rFonts w:ascii="Times New Roman" w:hAnsi="Times New Roman"/>
          <w:sz w:val="24"/>
          <w:szCs w:val="24"/>
        </w:rPr>
        <w:t>4</w:t>
      </w:r>
      <w:r>
        <w:rPr>
          <w:rFonts w:ascii="Times New Roman" w:hAnsi="Times New Roman"/>
          <w:sz w:val="24"/>
          <w:szCs w:val="24"/>
        </w:rPr>
        <w:t>):</w:t>
      </w:r>
    </w:p>
    <w:p w14:paraId="5D7DFC23" w14:textId="4A42BDD0" w:rsidR="00917DFE" w:rsidRDefault="003F1544" w:rsidP="00917DFE">
      <w:pPr>
        <w:suppressAutoHyphens w:val="0"/>
        <w:spacing w:line="360" w:lineRule="auto"/>
        <w:jc w:val="center"/>
        <w:textAlignment w:val="auto"/>
        <w:rPr>
          <w:rFonts w:ascii="Times New Roman" w:hAnsi="Times New Roman"/>
          <w:i/>
          <w:sz w:val="24"/>
          <w:szCs w:val="24"/>
        </w:rPr>
      </w:p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oMath>
      <w:r w:rsidR="00194789">
        <w:rPr>
          <w:rFonts w:ascii="Times New Roman" w:hAnsi="Times New Roman"/>
          <w:i/>
          <w:sz w:val="24"/>
          <w:szCs w:val="24"/>
        </w:rPr>
        <w:t>,</w:t>
      </w:r>
    </w:p>
    <w:p w14:paraId="7D78B48B" w14:textId="07EC7CB1" w:rsidR="00194789" w:rsidRPr="00194789" w:rsidRDefault="00194789" w:rsidP="00194789">
      <w:pPr>
        <w:suppressAutoHyphens w:val="0"/>
        <w:spacing w:line="360" w:lineRule="auto"/>
        <w:textAlignment w:val="auto"/>
        <w:rPr>
          <w:rFonts w:ascii="Times New Roman" w:hAnsi="Times New Roman"/>
          <w:iCs/>
          <w:sz w:val="24"/>
          <w:szCs w:val="24"/>
        </w:rPr>
      </w:pPr>
      <w:r>
        <w:rPr>
          <w:rFonts w:ascii="Times New Roman" w:hAnsi="Times New Roman"/>
          <w:iCs/>
          <w:sz w:val="24"/>
          <w:szCs w:val="24"/>
        </w:rPr>
        <w:t>where</w:t>
      </w:r>
    </w:p>
    <w:p w14:paraId="41BE26FD" w14:textId="16784CF9" w:rsidR="00194789" w:rsidRDefault="00194789" w:rsidP="00194789">
      <w:pPr>
        <w:suppressAutoHyphens w:val="0"/>
        <w:spacing w:line="360" w:lineRule="auto"/>
        <w:jc w:val="center"/>
        <w:textAlignment w:val="auto"/>
        <w:rPr>
          <w:rFonts w:ascii="Times New Roman" w:hAnsi="Times New Roman"/>
          <w:i/>
          <w:sz w:val="24"/>
          <w:szCs w:val="24"/>
        </w:rPr>
      </w:pPr>
      <m:oMath>
        <m:r>
          <w:rPr>
            <w:rFonts w:ascii="Cambria Math" w:eastAsia="Times New Roman" w:hAnsi="Times New Roman"/>
            <w:sz w:val="24"/>
            <w:szCs w:val="24"/>
          </w:rPr>
          <m:t>M</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=σ(</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m:t>
            </m:r>
          </m:e>
        </m:d>
        <m:r>
          <w:rPr>
            <w:rFonts w:ascii="Cambria Math" w:eastAsia="Times New Roman" w:hAnsi="Cambria Math"/>
            <w:sz w:val="24"/>
            <w:szCs w:val="24"/>
          </w:rPr>
          <m:t>+</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ϵ+β</m:t>
            </m:r>
          </m:e>
        </m:d>
        <m:r>
          <w:rPr>
            <w:rFonts w:ascii="Cambria Math" w:eastAsia="Times New Roman" w:hAnsi="Cambria Math"/>
            <w:sz w:val="24"/>
            <w:szCs w:val="24"/>
          </w:rPr>
          <m:t>+</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ϵ+γ</m:t>
            </m:r>
          </m:e>
        </m:d>
      </m:oMath>
      <w:r>
        <w:rPr>
          <w:rFonts w:ascii="Times New Roman" w:hAnsi="Times New Roman"/>
          <w:i/>
          <w:sz w:val="24"/>
          <w:szCs w:val="24"/>
        </w:rPr>
        <w:t>)</w:t>
      </w:r>
    </w:p>
    <w:p w14:paraId="505DB142" w14:textId="7BC3C55D" w:rsidR="005F5BE2" w:rsidRPr="00D46A6C" w:rsidRDefault="00194789" w:rsidP="005F5BE2">
      <w:pPr>
        <w:suppressAutoHyphens w:val="0"/>
        <w:spacing w:line="360" w:lineRule="auto"/>
        <w:jc w:val="both"/>
        <w:textAlignment w:val="auto"/>
        <w:rPr>
          <w:rFonts w:ascii="Times New Roman" w:hAnsi="Times New Roman"/>
          <w:iCs/>
          <w:sz w:val="24"/>
          <w:szCs w:val="24"/>
        </w:rPr>
      </w:pPr>
      <w:r w:rsidRPr="00194789">
        <w:rPr>
          <w:rFonts w:ascii="Times New Roman" w:hAnsi="Times New Roman"/>
          <w:iCs/>
          <w:sz w:val="24"/>
          <w:szCs w:val="24"/>
        </w:rPr>
        <w:t xml:space="preserve">is the analytical expression for the </w:t>
      </w:r>
      <w:r>
        <w:rPr>
          <w:rFonts w:ascii="Times New Roman" w:hAnsi="Times New Roman"/>
          <w:iCs/>
          <w:sz w:val="24"/>
          <w:szCs w:val="24"/>
        </w:rPr>
        <w:t>nominator of Eq. (A4.1) for the wavelengths larger than 1020nm.</w:t>
      </w:r>
    </w:p>
    <w:bookmarkEnd w:id="131"/>
    <w:p w14:paraId="325D5923" w14:textId="77777777" w:rsidR="00E73391" w:rsidRDefault="00E73391" w:rsidP="008461CF">
      <w:pPr>
        <w:suppressAutoHyphens w:val="0"/>
        <w:spacing w:line="360" w:lineRule="auto"/>
        <w:ind w:left="644"/>
        <w:jc w:val="both"/>
        <w:textAlignment w:val="auto"/>
        <w:rPr>
          <w:rFonts w:ascii="Times New Roman" w:hAnsi="Times New Roman"/>
          <w:b/>
          <w:color w:val="002060"/>
          <w:sz w:val="24"/>
          <w:szCs w:val="24"/>
        </w:rPr>
      </w:pPr>
    </w:p>
    <w:p w14:paraId="5C40D51E" w14:textId="02A58C01" w:rsidR="00F72E67" w:rsidRDefault="00F72E67" w:rsidP="008461CF">
      <w:pPr>
        <w:suppressAutoHyphens w:val="0"/>
        <w:spacing w:line="360" w:lineRule="auto"/>
        <w:ind w:left="644"/>
        <w:jc w:val="both"/>
        <w:textAlignment w:val="auto"/>
        <w:rPr>
          <w:rFonts w:ascii="Times New Roman" w:hAnsi="Times New Roman"/>
          <w:b/>
          <w:color w:val="002060"/>
          <w:sz w:val="24"/>
          <w:szCs w:val="24"/>
        </w:rPr>
      </w:pPr>
      <w:r>
        <w:rPr>
          <w:rFonts w:ascii="Times New Roman" w:hAnsi="Times New Roman"/>
          <w:b/>
          <w:color w:val="002060"/>
          <w:sz w:val="24"/>
          <w:szCs w:val="24"/>
        </w:rPr>
        <w:t xml:space="preserve">Appendix </w:t>
      </w:r>
      <w:r w:rsidR="00A809C7">
        <w:rPr>
          <w:rFonts w:ascii="Times New Roman" w:hAnsi="Times New Roman"/>
          <w:b/>
          <w:color w:val="002060"/>
          <w:sz w:val="24"/>
          <w:szCs w:val="24"/>
        </w:rPr>
        <w:t>5</w:t>
      </w:r>
      <w:r>
        <w:rPr>
          <w:rFonts w:ascii="Times New Roman" w:hAnsi="Times New Roman"/>
          <w:b/>
          <w:color w:val="002060"/>
          <w:sz w:val="24"/>
          <w:szCs w:val="24"/>
        </w:rPr>
        <w:t xml:space="preserve">. The </w:t>
      </w:r>
      <w:r w:rsidR="005943B7">
        <w:rPr>
          <w:rFonts w:ascii="Times New Roman" w:hAnsi="Times New Roman"/>
          <w:b/>
          <w:color w:val="002060"/>
          <w:sz w:val="24"/>
          <w:szCs w:val="24"/>
        </w:rPr>
        <w:t>simulation of top-of-atmosphere reflectance with account for molecular and aerosol light scattering effects</w:t>
      </w:r>
    </w:p>
    <w:p w14:paraId="3B8C2CB9" w14:textId="77777777" w:rsidR="005943B7" w:rsidRPr="005943B7" w:rsidRDefault="005943B7" w:rsidP="005943B7">
      <w:pPr>
        <w:suppressAutoHyphens w:val="0"/>
        <w:autoSpaceDN/>
        <w:jc w:val="both"/>
        <w:textAlignment w:val="auto"/>
        <w:rPr>
          <w:rFonts w:ascii="Times New Roman" w:eastAsiaTheme="minorHAnsi" w:hAnsi="Times New Roman"/>
          <w:sz w:val="24"/>
          <w:szCs w:val="24"/>
          <w:lang w:val="en-GB"/>
        </w:rPr>
      </w:pPr>
      <w:r w:rsidRPr="005943B7">
        <w:rPr>
          <w:rFonts w:ascii="Times New Roman" w:eastAsiaTheme="minorHAnsi" w:hAnsi="Times New Roman"/>
          <w:sz w:val="24"/>
          <w:szCs w:val="24"/>
          <w:lang w:val="en-GB"/>
        </w:rPr>
        <w:t xml:space="preserve">The background atmospheric aerosol in Arctic is usually characterized by the low values of aerosol optical thickness and values of single scattering albedo close to one. Therefore, one can neglect light absorption by aerosol and assume that the atmosphere-underlying surface reflectance (due to </w:t>
      </w:r>
      <w:r w:rsidRPr="005943B7">
        <w:rPr>
          <w:rFonts w:ascii="Times New Roman" w:eastAsiaTheme="minorHAnsi" w:hAnsi="Times New Roman"/>
          <w:sz w:val="24"/>
          <w:szCs w:val="24"/>
          <w:lang w:val="en-GB"/>
        </w:rPr>
        <w:lastRenderedPageBreak/>
        <w:t>molecular and aerosol scattering and reflectance from underlying surface) can be presented in the following way:</w:t>
      </w:r>
    </w:p>
    <w:p w14:paraId="0B9C7918" w14:textId="422A4CCE"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R=</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m:t>
                </m:r>
              </m:sub>
            </m:sSub>
            <m:r>
              <w:rPr>
                <w:rFonts w:ascii="Cambria Math" w:hAnsi="Cambria Math"/>
                <w:noProof/>
                <w:sz w:val="24"/>
                <w:szCs w:val="24"/>
              </w:rPr>
              <m:t>T</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num>
          <m:den>
            <m:r>
              <w:rPr>
                <w:rFonts w:ascii="Cambria Math" w:hAnsi="Cambria Math"/>
                <w:noProof/>
                <w:sz w:val="24"/>
                <w:szCs w:val="24"/>
              </w:rPr>
              <m:t>1-</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m:t>
                </m:r>
              </m:sub>
            </m:sSub>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den>
        </m:f>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gas</m:t>
            </m:r>
          </m:sub>
        </m:sSub>
      </m:oMath>
      <w:r w:rsidRPr="005943B7">
        <w:rPr>
          <w:rFonts w:ascii="Times New Roman" w:hAnsi="Times New Roman"/>
          <w:noProof/>
          <w:sz w:val="24"/>
          <w:szCs w:val="24"/>
        </w:rPr>
        <w:t>,                                                           (</w:t>
      </w:r>
      <w:bookmarkStart w:id="134" w:name="_Hlk18416278"/>
      <w:r w:rsidR="00CC78A8">
        <w:rPr>
          <w:rFonts w:ascii="Times New Roman" w:hAnsi="Times New Roman"/>
          <w:noProof/>
          <w:sz w:val="24"/>
          <w:szCs w:val="24"/>
        </w:rPr>
        <w:t>A5</w:t>
      </w:r>
      <w:bookmarkEnd w:id="134"/>
      <w:r>
        <w:rPr>
          <w:rFonts w:ascii="Times New Roman" w:hAnsi="Times New Roman"/>
          <w:noProof/>
          <w:sz w:val="24"/>
          <w:szCs w:val="24"/>
        </w:rPr>
        <w:t xml:space="preserve">. </w:t>
      </w:r>
      <w:r w:rsidRPr="005943B7">
        <w:rPr>
          <w:rFonts w:ascii="Times New Roman" w:hAnsi="Times New Roman"/>
          <w:noProof/>
          <w:sz w:val="24"/>
          <w:szCs w:val="24"/>
        </w:rPr>
        <w:t>1)</w:t>
      </w:r>
    </w:p>
    <w:p w14:paraId="33846AE7" w14:textId="7D5E2407" w:rsidR="008401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hAnsi="Times New Roman"/>
          <w:noProof/>
          <w:sz w:val="24"/>
          <w:szCs w:val="24"/>
        </w:rPr>
        <w:t xml:space="preserve">where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s</m:t>
            </m:r>
          </m:sub>
        </m:sSub>
        <m:r>
          <w:rPr>
            <w:rFonts w:ascii="Cambria Math" w:eastAsiaTheme="minorHAnsi" w:hAnsi="Cambria Math"/>
            <w:sz w:val="24"/>
            <w:szCs w:val="24"/>
          </w:rPr>
          <m:t xml:space="preserve"> </m:t>
        </m:r>
      </m:oMath>
      <w:r w:rsidRPr="005943B7">
        <w:rPr>
          <w:rFonts w:ascii="Times New Roman" w:eastAsiaTheme="minorHAnsi" w:hAnsi="Times New Roman"/>
          <w:sz w:val="24"/>
          <w:szCs w:val="24"/>
        </w:rPr>
        <w:t xml:space="preserve">is the spherical albedo of underlying surface,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oMath>
      <w:r w:rsidRPr="005943B7">
        <w:rPr>
          <w:rFonts w:ascii="Times New Roman" w:eastAsiaTheme="minorHAnsi" w:hAnsi="Times New Roman"/>
          <w:sz w:val="24"/>
          <w:szCs w:val="24"/>
        </w:rPr>
        <w:t xml:space="preserve"> is spherical albedo of atmosphere, </w:t>
      </w:r>
      <m:oMath>
        <m:r>
          <w:rPr>
            <w:rFonts w:ascii="Cambria Math" w:eastAsiaTheme="minorHAnsi" w:hAnsi="Cambria Math"/>
            <w:sz w:val="24"/>
            <w:szCs w:val="24"/>
          </w:rPr>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oMath>
      <w:r w:rsidRPr="005943B7">
        <w:rPr>
          <w:rFonts w:ascii="Times New Roman" w:eastAsiaTheme="minorHAnsi" w:hAnsi="Times New Roman"/>
          <w:sz w:val="24"/>
          <w:szCs w:val="24"/>
        </w:rPr>
        <w:t xml:space="preserve"> is the total atmospheric transmittance from the top-of-atmosphere to the underlying surface and from there to an optical instrument on board of a satellite. </w:t>
      </w:r>
      <w:r w:rsidR="008401B7">
        <w:rPr>
          <w:rFonts w:ascii="Times New Roman" w:eastAsiaTheme="minorHAnsi" w:hAnsi="Times New Roman"/>
          <w:sz w:val="24"/>
          <w:szCs w:val="24"/>
        </w:rPr>
        <w:t xml:space="preserve">The snow reflectance function  </w:t>
      </w:r>
      <w:r w:rsidR="008401B7" w:rsidRPr="005943B7">
        <w:rPr>
          <w:rFonts w:ascii="Times New Roman" w:hAnsi="Times New Roman"/>
          <w:noProof/>
          <w:sz w:val="24"/>
          <w:szCs w:val="24"/>
        </w:rPr>
        <w:t xml:space="preserv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s</m:t>
            </m:r>
          </m:sub>
        </m:sSub>
        <m:r>
          <w:rPr>
            <w:rFonts w:ascii="Cambria Math" w:eastAsiaTheme="minorHAnsi" w:hAnsi="Cambria Math"/>
            <w:sz w:val="24"/>
            <w:szCs w:val="24"/>
          </w:rPr>
          <m:t xml:space="preserve"> </m:t>
        </m:r>
      </m:oMath>
      <w:r w:rsidR="008401B7" w:rsidRPr="005943B7">
        <w:rPr>
          <w:rFonts w:ascii="Times New Roman" w:hAnsi="Times New Roman"/>
          <w:noProof/>
          <w:sz w:val="24"/>
          <w:szCs w:val="24"/>
        </w:rPr>
        <w:t xml:space="preserve"> </w:t>
      </w:r>
      <w:r w:rsidR="008401B7">
        <w:rPr>
          <w:rFonts w:ascii="Times New Roman" w:hAnsi="Times New Roman"/>
          <w:noProof/>
          <w:sz w:val="24"/>
          <w:szCs w:val="24"/>
        </w:rPr>
        <w:t xml:space="preserve">in Eq. (4.1) </w:t>
      </w:r>
      <w:r w:rsidR="008401B7" w:rsidRPr="005943B7">
        <w:rPr>
          <w:rFonts w:ascii="Times New Roman" w:hAnsi="Times New Roman"/>
          <w:noProof/>
          <w:sz w:val="24"/>
          <w:szCs w:val="24"/>
        </w:rPr>
        <w:t xml:space="preserve">  </w:t>
      </w:r>
      <w:r w:rsidR="008401B7">
        <w:rPr>
          <w:rFonts w:ascii="Times New Roman" w:hAnsi="Times New Roman"/>
          <w:noProof/>
          <w:sz w:val="24"/>
          <w:szCs w:val="24"/>
        </w:rPr>
        <w:t>is related to the snow spherical albedo by means Eq.(1).</w:t>
      </w:r>
      <w:r w:rsidR="008401B7" w:rsidRPr="005943B7">
        <w:rPr>
          <w:rFonts w:ascii="Times New Roman" w:hAnsi="Times New Roman"/>
          <w:noProof/>
          <w:sz w:val="24"/>
          <w:szCs w:val="24"/>
        </w:rPr>
        <w:t xml:space="preserve">                                               </w:t>
      </w:r>
    </w:p>
    <w:p w14:paraId="0CDE56ED" w14:textId="0112B860"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The atmospheric reflectance due to coupled aerosol-molecular scattering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oMath>
      <w:r w:rsidRPr="005943B7">
        <w:rPr>
          <w:rFonts w:ascii="Times New Roman" w:eastAsiaTheme="minorHAnsi" w:hAnsi="Times New Roman"/>
          <w:sz w:val="24"/>
          <w:szCs w:val="24"/>
        </w:rPr>
        <w:t xml:space="preserve">can be presented in the following way (in the framework of the </w:t>
      </w:r>
      <w:proofErr w:type="spellStart"/>
      <w:r w:rsidRPr="005943B7">
        <w:rPr>
          <w:rFonts w:ascii="Times New Roman" w:eastAsiaTheme="minorHAnsi" w:hAnsi="Times New Roman"/>
          <w:sz w:val="24"/>
          <w:szCs w:val="24"/>
        </w:rPr>
        <w:t>Sobolev</w:t>
      </w:r>
      <w:proofErr w:type="spellEnd"/>
      <w:r w:rsidRPr="005943B7">
        <w:rPr>
          <w:rFonts w:ascii="Times New Roman" w:eastAsiaTheme="minorHAnsi" w:hAnsi="Times New Roman"/>
          <w:sz w:val="24"/>
          <w:szCs w:val="24"/>
        </w:rPr>
        <w:t xml:space="preserve"> approximation</w:t>
      </w:r>
      <w:r w:rsidR="00D95BCC">
        <w:rPr>
          <w:rFonts w:ascii="Times New Roman" w:eastAsiaTheme="minorHAnsi" w:hAnsi="Times New Roman"/>
          <w:sz w:val="24"/>
          <w:szCs w:val="24"/>
        </w:rPr>
        <w:t xml:space="preserve"> (</w:t>
      </w:r>
      <w:proofErr w:type="spellStart"/>
      <w:r w:rsidR="00D95BCC">
        <w:rPr>
          <w:rFonts w:ascii="Times New Roman" w:eastAsiaTheme="minorHAnsi" w:hAnsi="Times New Roman"/>
          <w:sz w:val="24"/>
          <w:szCs w:val="24"/>
        </w:rPr>
        <w:t>Sobolev</w:t>
      </w:r>
      <w:proofErr w:type="spellEnd"/>
      <w:r w:rsidR="00D95BCC">
        <w:rPr>
          <w:rFonts w:ascii="Times New Roman" w:eastAsiaTheme="minorHAnsi" w:hAnsi="Times New Roman"/>
          <w:sz w:val="24"/>
          <w:szCs w:val="24"/>
        </w:rPr>
        <w:t>, 197</w:t>
      </w:r>
      <w:r w:rsidR="001C7DC5">
        <w:rPr>
          <w:rFonts w:ascii="Times New Roman" w:eastAsiaTheme="minorHAnsi" w:hAnsi="Times New Roman"/>
          <w:sz w:val="24"/>
          <w:szCs w:val="24"/>
        </w:rPr>
        <w:t>5</w:t>
      </w:r>
      <w:r w:rsidRPr="005943B7">
        <w:rPr>
          <w:rFonts w:ascii="Times New Roman" w:eastAsiaTheme="minorHAnsi" w:hAnsi="Times New Roman"/>
          <w:sz w:val="24"/>
          <w:szCs w:val="24"/>
        </w:rPr>
        <w:t>):</w:t>
      </w:r>
    </w:p>
    <w:p w14:paraId="48B98755" w14:textId="2087703E" w:rsidR="005943B7" w:rsidRPr="005943B7" w:rsidRDefault="005943B7" w:rsidP="005943B7">
      <w:pPr>
        <w:suppressAutoHyphens w:val="0"/>
        <w:autoSpaceDN/>
        <w:jc w:val="right"/>
        <w:textAlignment w:val="auto"/>
        <w:rPr>
          <w:rFonts w:ascii="Times New Roman" w:hAnsi="Times New Roman"/>
          <w:noProof/>
          <w:sz w:val="24"/>
          <w:szCs w:val="24"/>
        </w:rPr>
      </w:pPr>
      <w:r w:rsidRPr="005943B7">
        <w:rPr>
          <w:rFonts w:ascii="Times New Roman" w:eastAsiaTheme="minorEastAsia" w:hAnsi="Times New Roman"/>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ss</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ms</m:t>
            </m:r>
          </m:sub>
        </m:sSub>
        <m:r>
          <w:rPr>
            <w:rFonts w:ascii="Cambria Math" w:hAnsi="Cambria Math"/>
            <w:noProof/>
            <w:sz w:val="24"/>
            <w:szCs w:val="24"/>
          </w:rPr>
          <m:t>,</m:t>
        </m:r>
      </m:oMath>
      <w:r w:rsidRPr="005943B7">
        <w:rPr>
          <w:rFonts w:ascii="Times New Roman" w:hAnsi="Times New Roman"/>
          <w:noProof/>
          <w:sz w:val="24"/>
          <w:szCs w:val="24"/>
        </w:rPr>
        <w:t xml:space="preserve">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2)</w:t>
      </w:r>
    </w:p>
    <w:p w14:paraId="10899B6D"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single scattering contribution </w:t>
      </w:r>
    </w:p>
    <w:p w14:paraId="0A1C6C62" w14:textId="2BFF64DD"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ss</m:t>
            </m:r>
          </m:sub>
        </m:sSub>
        <m:r>
          <w:rPr>
            <w:rFonts w:ascii="Cambria Math" w:hAnsi="Cambria Math"/>
            <w:noProof/>
            <w:sz w:val="24"/>
            <w:szCs w:val="24"/>
          </w:rPr>
          <m:t>=M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p</m:t>
        </m:r>
        <m:d>
          <m:dPr>
            <m:ctrlPr>
              <w:rPr>
                <w:rFonts w:ascii="Cambria Math" w:hAnsi="Cambria Math"/>
                <w:i/>
                <w:noProof/>
                <w:sz w:val="24"/>
                <w:szCs w:val="24"/>
              </w:rPr>
            </m:ctrlPr>
          </m:dPr>
          <m:e>
            <m:r>
              <w:rPr>
                <w:rFonts w:ascii="Cambria Math" w:hAnsi="Cambria Math"/>
                <w:noProof/>
                <w:sz w:val="24"/>
                <w:szCs w:val="24"/>
              </w:rPr>
              <m:t>θ</m:t>
            </m:r>
          </m:e>
        </m:d>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3)</w:t>
      </w:r>
    </w:p>
    <w:p w14:paraId="7F769F8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and multiple light scattering contribution is approximated as</w:t>
      </w:r>
    </w:p>
    <w:p w14:paraId="04D2D32A" w14:textId="016CDF1F"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ms</m:t>
            </m:r>
          </m:sub>
        </m:sSub>
        <m:r>
          <w:rPr>
            <w:rFonts w:ascii="Cambria Math" w:hAnsi="Cambria Math"/>
            <w:noProof/>
            <w:sz w:val="24"/>
            <w:szCs w:val="24"/>
          </w:rPr>
          <m:t>=1+M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q</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τ</m:t>
                </m:r>
              </m:e>
            </m:d>
          </m:num>
          <m:den>
            <m:r>
              <w:rPr>
                <w:rFonts w:ascii="Cambria Math" w:hAnsi="Cambria Math"/>
                <w:noProof/>
                <w:sz w:val="24"/>
                <w:szCs w:val="24"/>
              </w:rPr>
              <m:t>4+3</m:t>
            </m:r>
            <m:d>
              <m:dPr>
                <m:ctrlPr>
                  <w:rPr>
                    <w:rFonts w:ascii="Cambria Math" w:hAnsi="Cambria Math"/>
                    <w:i/>
                    <w:noProof/>
                    <w:sz w:val="24"/>
                    <w:szCs w:val="24"/>
                  </w:rPr>
                </m:ctrlPr>
              </m:dPr>
              <m:e>
                <m:r>
                  <w:rPr>
                    <w:rFonts w:ascii="Cambria Math" w:hAnsi="Cambria Math"/>
                    <w:noProof/>
                    <w:sz w:val="24"/>
                    <w:szCs w:val="24"/>
                  </w:rPr>
                  <m:t>1-g</m:t>
                </m:r>
              </m:e>
            </m:d>
            <m:r>
              <w:rPr>
                <w:rFonts w:ascii="Cambria Math" w:hAnsi="Cambria Math"/>
                <w:noProof/>
                <w:sz w:val="24"/>
                <w:szCs w:val="24"/>
              </w:rPr>
              <m:t>τ</m:t>
            </m:r>
          </m:den>
        </m:f>
        <m:r>
          <w:rPr>
            <w:rFonts w:ascii="Cambria Math" w:hAnsi="Cambria Math"/>
            <w:noProof/>
            <w:sz w:val="24"/>
            <w:szCs w:val="24"/>
          </w:rPr>
          <m:t>,</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4)</w:t>
      </w:r>
    </w:p>
    <w:p w14:paraId="26FBB2EC" w14:textId="77777777" w:rsidR="005943B7" w:rsidRPr="005943B7" w:rsidRDefault="005943B7" w:rsidP="005943B7">
      <w:pPr>
        <w:suppressAutoHyphens w:val="0"/>
        <w:autoSpaceDN/>
        <w:textAlignment w:val="auto"/>
        <w:rPr>
          <w:rFonts w:ascii="Times New Roman" w:hAnsi="Times New Roman"/>
          <w:noProof/>
          <w:sz w:val="24"/>
          <w:szCs w:val="24"/>
        </w:rPr>
      </w:pPr>
      <w:r w:rsidRPr="005943B7">
        <w:rPr>
          <w:rFonts w:ascii="Times New Roman" w:hAnsi="Times New Roman"/>
          <w:noProof/>
          <w:sz w:val="24"/>
          <w:szCs w:val="24"/>
        </w:rPr>
        <w:t>where</w:t>
      </w:r>
    </w:p>
    <w:p w14:paraId="210BD836" w14:textId="62A17EF8"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-mτ</m:t>
                </m:r>
              </m:sup>
            </m:sSup>
          </m:num>
          <m:den>
            <m:r>
              <w:rPr>
                <w:rFonts w:ascii="Cambria Math" w:hAnsi="Cambria Math"/>
                <w:noProof/>
                <w:sz w:val="24"/>
                <w:szCs w:val="24"/>
              </w:rPr>
              <m:t>4</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den>
        </m:f>
      </m:oMath>
      <w:r w:rsidRPr="005943B7">
        <w:rPr>
          <w:rFonts w:ascii="Times New Roman" w:hAnsi="Times New Roman"/>
          <w:noProof/>
          <w:sz w:val="24"/>
          <w:szCs w:val="24"/>
        </w:rPr>
        <w:t>,</w:t>
      </w:r>
      <m:oMath>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e>
        </m:d>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μ</m:t>
            </m:r>
          </m:e>
        </m:d>
      </m:oMath>
      <w:r w:rsidRPr="005943B7">
        <w:rPr>
          <w:rFonts w:ascii="Times New Roman" w:hAnsi="Times New Roman"/>
          <w:noProof/>
          <w:sz w:val="24"/>
          <w:szCs w:val="24"/>
        </w:rPr>
        <w:t>,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5)</w:t>
      </w:r>
    </w:p>
    <w:p w14:paraId="5E72463D" w14:textId="1B1D4842"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μ</m:t>
            </m:r>
          </m:e>
        </m:d>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r>
          <w:rPr>
            <w:rFonts w:ascii="Cambria Math" w:hAnsi="Cambria Math"/>
            <w:noProof/>
            <w:sz w:val="24"/>
            <w:szCs w:val="24"/>
          </w:rPr>
          <m:t>μ+</m:t>
        </m:r>
        <m:d>
          <m:dPr>
            <m:ctrlPr>
              <w:rPr>
                <w:rFonts w:ascii="Cambria Math" w:hAnsi="Cambria Math"/>
                <w:i/>
                <w:noProof/>
                <w:sz w:val="24"/>
                <w:szCs w:val="24"/>
              </w:rPr>
            </m:ctrlPr>
          </m:dPr>
          <m:e>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r>
              <w:rPr>
                <w:rFonts w:ascii="Cambria Math" w:hAnsi="Cambria Math"/>
                <w:noProof/>
                <w:sz w:val="24"/>
                <w:szCs w:val="24"/>
              </w:rPr>
              <m:t>μ</m:t>
            </m:r>
          </m:e>
        </m:d>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τ</m:t>
                </m:r>
              </m:num>
              <m:den>
                <m:r>
                  <w:rPr>
                    <w:rFonts w:ascii="Cambria Math" w:hAnsi="Cambria Math"/>
                    <w:noProof/>
                    <w:sz w:val="24"/>
                    <w:szCs w:val="24"/>
                  </w:rPr>
                  <m:t>μ</m:t>
                </m:r>
              </m:den>
            </m:f>
          </m:sup>
        </m:sSup>
      </m:oMath>
      <w:r w:rsidRPr="005943B7">
        <w:rPr>
          <w:rFonts w:ascii="Times New Roman" w:hAnsi="Times New Roman"/>
          <w:noProof/>
          <w:sz w:val="24"/>
          <w:szCs w:val="24"/>
        </w:rPr>
        <w:t>,</w:t>
      </w:r>
      <m:oMath>
        <m:r>
          <w:rPr>
            <w:rFonts w:ascii="Cambria Math" w:hAnsi="Cambria Math"/>
            <w:noProof/>
            <w:sz w:val="24"/>
            <w:szCs w:val="24"/>
          </w:rPr>
          <m:t>m=</m:t>
        </m:r>
        <m:sSubSup>
          <m:sSubSupPr>
            <m:ctrlPr>
              <w:rPr>
                <w:rFonts w:ascii="Cambria Math" w:hAnsi="Cambria Math"/>
                <w:i/>
                <w:noProof/>
                <w:sz w:val="24"/>
                <w:szCs w:val="24"/>
              </w:rPr>
            </m:ctrlPr>
          </m:sSubSupPr>
          <m:e>
            <m:r>
              <w:rPr>
                <w:rFonts w:ascii="Cambria Math" w:hAnsi="Cambria Math"/>
                <w:noProof/>
                <w:sz w:val="24"/>
                <w:szCs w:val="24"/>
              </w:rPr>
              <m:t>μ</m:t>
            </m:r>
          </m:e>
          <m:sub>
            <m:r>
              <w:rPr>
                <w:rFonts w:ascii="Cambria Math" w:hAnsi="Cambria Math"/>
                <w:noProof/>
                <w:sz w:val="24"/>
                <w:szCs w:val="24"/>
              </w:rPr>
              <m:t>0</m:t>
            </m:r>
          </m:sub>
          <m:sup>
            <m:r>
              <w:rPr>
                <w:rFonts w:ascii="Cambria Math" w:hAnsi="Cambria Math"/>
                <w:noProof/>
                <w:sz w:val="24"/>
                <w:szCs w:val="24"/>
              </w:rPr>
              <m:t>-1</m:t>
            </m:r>
          </m:sup>
        </m:sSubSup>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μ</m:t>
            </m:r>
          </m:e>
          <m:sup>
            <m:r>
              <w:rPr>
                <w:rFonts w:ascii="Cambria Math" w:hAnsi="Cambria Math"/>
                <w:noProof/>
                <w:sz w:val="24"/>
                <w:szCs w:val="24"/>
              </w:rPr>
              <m:t>-1</m:t>
            </m:r>
          </m:sup>
        </m:sSup>
      </m:oMath>
      <w:r w:rsidRPr="005943B7">
        <w:rPr>
          <w:rFonts w:ascii="Times New Roman" w:hAnsi="Times New Roman"/>
          <w:noProof/>
          <w:sz w:val="24"/>
          <w:szCs w:val="24"/>
        </w:rPr>
        <w:t>,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6)</w:t>
      </w:r>
    </w:p>
    <w:p w14:paraId="60FD7BF5" w14:textId="6F86186B" w:rsidR="005943B7" w:rsidRPr="005943B7" w:rsidRDefault="00897041"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q</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=3</m:t>
        </m:r>
        <m:d>
          <m:dPr>
            <m:ctrlPr>
              <w:rPr>
                <w:rFonts w:ascii="Cambria Math" w:hAnsi="Cambria Math"/>
                <w:i/>
                <w:noProof/>
                <w:sz w:val="24"/>
                <w:szCs w:val="24"/>
              </w:rPr>
            </m:ctrlPr>
          </m:dPr>
          <m:e>
            <m:r>
              <w:rPr>
                <w:rFonts w:ascii="Cambria Math" w:hAnsi="Cambria Math"/>
                <w:noProof/>
                <w:sz w:val="24"/>
                <w:szCs w:val="24"/>
              </w:rPr>
              <m:t>1+g</m:t>
            </m:r>
          </m:e>
        </m:d>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μ-2</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7)</w:t>
      </w:r>
    </w:p>
    <w:p w14:paraId="7789521F" w14:textId="62D4023F"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hAnsi="Times New Roman"/>
          <w:noProof/>
          <w:sz w:val="24"/>
          <w:szCs w:val="24"/>
        </w:rPr>
        <w:t xml:space="preserve">Here,  </w:t>
      </w:r>
      <m:oMath>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oMath>
      <w:r w:rsidRPr="005943B7">
        <w:rPr>
          <w:rFonts w:ascii="Times New Roman" w:eastAsiaTheme="minorHAnsi" w:hAnsi="Times New Roman"/>
          <w:sz w:val="24"/>
          <w:szCs w:val="24"/>
        </w:rPr>
        <w:t xml:space="preserve"> is the cosine of the solar zenith angle (SZA), </w:t>
      </w:r>
      <m:oMath>
        <m:r>
          <w:rPr>
            <w:rFonts w:ascii="Cambria Math" w:eastAsiaTheme="minorHAnsi" w:hAnsi="Cambria Math"/>
            <w:sz w:val="24"/>
            <w:szCs w:val="24"/>
          </w:rPr>
          <m:t xml:space="preserve">μ </m:t>
        </m:r>
      </m:oMath>
      <w:r w:rsidRPr="005943B7">
        <w:rPr>
          <w:rFonts w:ascii="Times New Roman" w:eastAsiaTheme="minorHAnsi" w:hAnsi="Times New Roman"/>
          <w:sz w:val="24"/>
          <w:szCs w:val="24"/>
        </w:rPr>
        <w:t xml:space="preserve">is the cosine of the viewing zenith angle (VZA) , </w:t>
      </w:r>
      <m:oMath>
        <m:r>
          <w:rPr>
            <w:rFonts w:ascii="Cambria Math" w:eastAsiaTheme="minorHAnsi" w:hAnsi="Cambria Math"/>
            <w:sz w:val="24"/>
            <w:szCs w:val="24"/>
          </w:rPr>
          <m:t>θ</m:t>
        </m:r>
      </m:oMath>
      <w:r w:rsidRPr="005943B7">
        <w:rPr>
          <w:rFonts w:ascii="Times New Roman" w:eastAsiaTheme="minorHAnsi" w:hAnsi="Times New Roman"/>
          <w:sz w:val="24"/>
          <w:szCs w:val="24"/>
        </w:rPr>
        <w:t xml:space="preserve"> is the scattering angle defined as</w:t>
      </w:r>
    </w:p>
    <w:p w14:paraId="6A207395" w14:textId="3A7A3884" w:rsidR="005943B7" w:rsidRPr="005943B7" w:rsidRDefault="003F1544" w:rsidP="005943B7">
      <w:pPr>
        <w:suppressAutoHyphens w:val="0"/>
        <w:autoSpaceDN/>
        <w:jc w:val="right"/>
        <w:textAlignment w:val="auto"/>
        <w:rPr>
          <w:rFonts w:ascii="Times New Roman" w:hAnsi="Times New Roman"/>
          <w:noProof/>
          <w:sz w:val="24"/>
          <w:szCs w:val="24"/>
        </w:rPr>
      </w:pPr>
      <m:oMath>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θ</m:t>
            </m:r>
          </m:e>
        </m:func>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0</m:t>
            </m:r>
          </m:sub>
        </m:sSub>
        <m:r>
          <w:rPr>
            <w:rFonts w:ascii="Cambria Math" w:hAnsi="Cambria Math"/>
            <w:noProof/>
            <w:sz w:val="24"/>
            <w:szCs w:val="24"/>
          </w:rPr>
          <m:t>s</m:t>
        </m:r>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φ</m:t>
            </m:r>
          </m:e>
        </m:func>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8)</w:t>
      </w:r>
    </w:p>
    <w:p w14:paraId="79FF12F0" w14:textId="4E592155" w:rsidR="005943B7" w:rsidRPr="005943B7" w:rsidRDefault="005943B7" w:rsidP="00D95BCC">
      <w:pPr>
        <w:suppressAutoHyphens w:val="0"/>
        <w:autoSpaceDN/>
        <w:jc w:val="both"/>
        <w:textAlignment w:val="auto"/>
        <w:rPr>
          <w:rFonts w:ascii="Times New Roman" w:eastAsiaTheme="minorHAnsi" w:hAnsi="Times New Roman"/>
          <w:sz w:val="24"/>
          <w:szCs w:val="24"/>
        </w:rPr>
      </w:pPr>
      <m:oMath>
        <m:r>
          <w:rPr>
            <w:rFonts w:ascii="Cambria Math" w:eastAsiaTheme="minorHAnsi" w:hAnsi="Cambria Math"/>
            <w:sz w:val="24"/>
            <w:szCs w:val="24"/>
          </w:rPr>
          <m:t>φ</m:t>
        </m:r>
      </m:oMath>
      <w:r w:rsidRPr="005943B7">
        <w:rPr>
          <w:rFonts w:ascii="Times New Roman" w:eastAsiaTheme="minorHAnsi" w:hAnsi="Times New Roman"/>
          <w:sz w:val="24"/>
          <w:szCs w:val="24"/>
        </w:rPr>
        <w:t xml:space="preserve"> is the relative azimuthal angle</w:t>
      </w:r>
      <w:r w:rsidR="00486B77">
        <w:rPr>
          <w:rFonts w:ascii="Times New Roman" w:eastAsiaTheme="minorHAnsi" w:hAnsi="Times New Roman"/>
          <w:sz w:val="24"/>
          <w:szCs w:val="24"/>
        </w:rPr>
        <w:t xml:space="preserve"> </w:t>
      </w:r>
      <w:r w:rsidR="008401B7">
        <w:rPr>
          <w:rFonts w:ascii="Times New Roman" w:eastAsiaTheme="minorHAnsi" w:hAnsi="Times New Roman"/>
          <w:sz w:val="24"/>
          <w:szCs w:val="24"/>
        </w:rPr>
        <w:t>(eq</w:t>
      </w:r>
      <w:r w:rsidR="004E7EE0">
        <w:rPr>
          <w:rFonts w:ascii="Times New Roman" w:eastAsiaTheme="minorHAnsi" w:hAnsi="Times New Roman"/>
          <w:sz w:val="24"/>
          <w:szCs w:val="24"/>
        </w:rPr>
        <w:t>ua</w:t>
      </w:r>
      <w:r w:rsidR="008401B7">
        <w:rPr>
          <w:rFonts w:ascii="Times New Roman" w:eastAsiaTheme="minorHAnsi" w:hAnsi="Times New Roman"/>
          <w:sz w:val="24"/>
          <w:szCs w:val="24"/>
        </w:rPr>
        <w:t xml:space="preserve">l to 180 degrees </w:t>
      </w:r>
      <w:r w:rsidR="00486B77">
        <w:rPr>
          <w:rFonts w:ascii="Times New Roman" w:eastAsiaTheme="minorHAnsi" w:hAnsi="Times New Roman"/>
          <w:sz w:val="24"/>
          <w:szCs w:val="24"/>
        </w:rPr>
        <w:t>minus</w:t>
      </w:r>
      <w:r w:rsidR="008401B7">
        <w:rPr>
          <w:rFonts w:ascii="Times New Roman" w:eastAsiaTheme="minorHAnsi" w:hAnsi="Times New Roman"/>
          <w:sz w:val="24"/>
          <w:szCs w:val="24"/>
        </w:rPr>
        <w:t xml:space="preserve"> OLCI relative azimuthal angle)</w:t>
      </w:r>
      <w:r w:rsidRPr="005943B7">
        <w:rPr>
          <w:rFonts w:ascii="Times New Roman" w:eastAsiaTheme="minorHAnsi" w:hAnsi="Times New Roman"/>
          <w:sz w:val="24"/>
          <w:szCs w:val="24"/>
        </w:rPr>
        <w:t xml:space="preserve">, </w:t>
      </w:r>
      <m:oMath>
        <m:sSub>
          <m:sSubPr>
            <m:ctrlPr>
              <w:rPr>
                <w:rFonts w:ascii="Cambria Math" w:eastAsiaTheme="minorHAnsi" w:hAnsi="Cambria Math"/>
                <w:i/>
                <w:sz w:val="24"/>
                <w:szCs w:val="24"/>
              </w:rPr>
            </m:ctrlPr>
          </m:sSubPr>
          <m:e>
            <m:r>
              <w:rPr>
                <w:rFonts w:ascii="Cambria Math" w:eastAsiaTheme="minorHAnsi" w:hAnsi="Cambria Math"/>
                <w:sz w:val="24"/>
                <w:szCs w:val="24"/>
              </w:rPr>
              <m:t>s</m:t>
            </m:r>
          </m:e>
          <m:sub>
            <m:r>
              <w:rPr>
                <w:rFonts w:ascii="Cambria Math" w:eastAsiaTheme="minorHAnsi" w:hAnsi="Cambria Math"/>
                <w:sz w:val="24"/>
                <w:szCs w:val="24"/>
              </w:rPr>
              <m:t>0</m:t>
            </m:r>
          </m:sub>
        </m:sSub>
      </m:oMath>
      <w:r w:rsidRPr="005943B7">
        <w:rPr>
          <w:rFonts w:ascii="Times New Roman" w:eastAsiaTheme="minorHAnsi" w:hAnsi="Times New Roman"/>
          <w:sz w:val="24"/>
          <w:szCs w:val="24"/>
        </w:rPr>
        <w:t xml:space="preserve"> is the sine of the SZA, </w:t>
      </w:r>
      <m:oMath>
        <m:r>
          <w:rPr>
            <w:rFonts w:ascii="Cambria Math" w:eastAsiaTheme="minorHAnsi" w:hAnsi="Cambria Math"/>
            <w:sz w:val="24"/>
            <w:szCs w:val="24"/>
          </w:rPr>
          <m:t xml:space="preserve">s </m:t>
        </m:r>
      </m:oMath>
      <w:r w:rsidRPr="005943B7">
        <w:rPr>
          <w:rFonts w:ascii="Times New Roman" w:eastAsiaTheme="minorHAnsi" w:hAnsi="Times New Roman"/>
          <w:sz w:val="24"/>
          <w:szCs w:val="24"/>
        </w:rPr>
        <w:t xml:space="preserve">is the sine of the VZA, </w:t>
      </w:r>
      <m:oMath>
        <m:r>
          <w:rPr>
            <w:rFonts w:ascii="Cambria Math" w:eastAsiaTheme="minorHAnsi" w:hAnsi="Cambria Math"/>
            <w:sz w:val="24"/>
            <w:szCs w:val="24"/>
          </w:rPr>
          <m:t xml:space="preserve">τ </m:t>
        </m:r>
      </m:oMath>
      <w:r w:rsidRPr="005943B7">
        <w:rPr>
          <w:rFonts w:ascii="Times New Roman" w:eastAsiaTheme="minorHAnsi" w:hAnsi="Times New Roman"/>
          <w:sz w:val="24"/>
          <w:szCs w:val="24"/>
        </w:rPr>
        <w:t xml:space="preserve">is the atmospheric optical thickness, </w:t>
      </w:r>
      <m:oMath>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oMath>
      <w:r w:rsidRPr="005943B7">
        <w:rPr>
          <w:rFonts w:ascii="Times New Roman" w:eastAsiaTheme="minorHAnsi" w:hAnsi="Times New Roman"/>
          <w:sz w:val="24"/>
          <w:szCs w:val="24"/>
        </w:rPr>
        <w:t xml:space="preserve"> is the phase function, </w:t>
      </w:r>
      <m:oMath>
        <m:r>
          <w:rPr>
            <w:rFonts w:ascii="Cambria Math" w:eastAsiaTheme="minorHAnsi" w:hAnsi="Cambria Math"/>
            <w:sz w:val="24"/>
            <w:szCs w:val="24"/>
          </w:rPr>
          <m:t xml:space="preserve">g </m:t>
        </m:r>
      </m:oMath>
      <w:r w:rsidRPr="005943B7">
        <w:rPr>
          <w:rFonts w:ascii="Times New Roman" w:eastAsiaTheme="minorHAnsi" w:hAnsi="Times New Roman"/>
          <w:sz w:val="24"/>
          <w:szCs w:val="24"/>
        </w:rPr>
        <w:t xml:space="preserve">is the asymmetry parameter defined as </w:t>
      </w:r>
    </w:p>
    <w:p w14:paraId="49866C09" w14:textId="3B92CE69"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g=</m:t>
        </m:r>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2</m:t>
            </m:r>
          </m:den>
        </m:f>
        <m:nary>
          <m:naryPr>
            <m:ctrlPr>
              <w:rPr>
                <w:rFonts w:ascii="Cambria Math" w:eastAsiaTheme="minorHAnsi" w:hAnsi="Cambria Math"/>
                <w:i/>
                <w:sz w:val="24"/>
                <w:szCs w:val="24"/>
              </w:rPr>
            </m:ctrlPr>
          </m:naryPr>
          <m:sub>
            <m:r>
              <w:rPr>
                <w:rFonts w:ascii="Cambria Math" w:eastAsiaTheme="minorHAnsi" w:hAnsi="Cambria Math"/>
                <w:sz w:val="24"/>
                <w:szCs w:val="24"/>
              </w:rPr>
              <m:t>0</m:t>
            </m:r>
          </m:sub>
          <m:sup>
            <m:r>
              <w:rPr>
                <w:rFonts w:ascii="Cambria Math" w:eastAsiaTheme="minorHAnsi" w:hAnsi="Cambria Math"/>
                <w:sz w:val="24"/>
                <w:szCs w:val="24"/>
              </w:rPr>
              <m:t>π</m:t>
            </m:r>
          </m:sup>
          <m:e/>
        </m:nary>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func>
          <m:funcPr>
            <m:ctrlPr>
              <w:rPr>
                <w:rFonts w:ascii="Cambria Math" w:eastAsiaTheme="minorHAnsi" w:hAnsi="Cambria Math"/>
                <w:i/>
                <w:sz w:val="24"/>
                <w:szCs w:val="24"/>
              </w:rPr>
            </m:ctrlPr>
          </m:funcPr>
          <m:fName>
            <m:r>
              <w:rPr>
                <w:rFonts w:ascii="Cambria Math" w:eastAsiaTheme="minorHAnsi" w:hAnsi="Cambria Math"/>
                <w:sz w:val="24"/>
                <w:szCs w:val="24"/>
              </w:rPr>
              <m:t>sin</m:t>
            </m:r>
          </m:fName>
          <m:e>
            <m:r>
              <w:rPr>
                <w:rFonts w:ascii="Cambria Math" w:eastAsiaTheme="minorHAnsi" w:hAnsi="Cambria Math"/>
                <w:sz w:val="24"/>
                <w:szCs w:val="24"/>
              </w:rPr>
              <m:t>θ</m:t>
            </m:r>
          </m:e>
        </m:func>
        <m:func>
          <m:funcPr>
            <m:ctrlPr>
              <w:rPr>
                <w:rFonts w:ascii="Cambria Math" w:eastAsiaTheme="minorHAnsi" w:hAnsi="Cambria Math"/>
                <w:i/>
                <w:sz w:val="24"/>
                <w:szCs w:val="24"/>
              </w:rPr>
            </m:ctrlPr>
          </m:funcPr>
          <m:fName>
            <m:r>
              <w:rPr>
                <w:rFonts w:ascii="Cambria Math" w:eastAsiaTheme="minorHAnsi" w:hAnsi="Cambria Math"/>
                <w:sz w:val="24"/>
                <w:szCs w:val="24"/>
              </w:rPr>
              <m:t>cos</m:t>
            </m:r>
          </m:fName>
          <m:e>
            <m:r>
              <w:rPr>
                <w:rFonts w:ascii="Cambria Math" w:eastAsiaTheme="minorHAnsi" w:hAnsi="Cambria Math"/>
                <w:sz w:val="24"/>
                <w:szCs w:val="24"/>
              </w:rPr>
              <m:t>θ</m:t>
            </m:r>
          </m:e>
        </m:func>
        <m:r>
          <w:rPr>
            <w:rFonts w:ascii="Cambria Math" w:eastAsiaTheme="minorHAnsi" w:hAnsi="Cambria Math"/>
            <w:sz w:val="24"/>
            <w:szCs w:val="24"/>
          </w:rPr>
          <m:t>dθ</m:t>
        </m:r>
      </m:oMath>
      <w:r w:rsidRPr="005943B7">
        <w:rPr>
          <w:rFonts w:ascii="Times New Roman" w:eastAsiaTheme="minorHAnsi" w:hAnsi="Times New Roman"/>
          <w:sz w:val="24"/>
          <w:szCs w:val="24"/>
        </w:rPr>
        <w:t>.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9)</w:t>
      </w:r>
    </w:p>
    <w:p w14:paraId="1734D54B" w14:textId="77777777"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The transmission function </w:t>
      </w:r>
      <m:oMath>
        <m:r>
          <w:rPr>
            <w:rFonts w:ascii="Cambria Math" w:eastAsiaTheme="minorHAnsi" w:hAnsi="Cambria Math"/>
            <w:sz w:val="24"/>
            <w:szCs w:val="24"/>
          </w:rPr>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oMath>
      <w:r w:rsidRPr="005943B7">
        <w:rPr>
          <w:rFonts w:ascii="Times New Roman" w:eastAsiaTheme="minorHAnsi" w:hAnsi="Times New Roman"/>
          <w:sz w:val="24"/>
          <w:szCs w:val="24"/>
        </w:rPr>
        <w:t xml:space="preserve"> is approximated as follows:</w:t>
      </w:r>
    </w:p>
    <w:p w14:paraId="60E76C8B" w14:textId="0B184ABA"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w:lastRenderedPageBreak/>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r>
          <w:rPr>
            <w:rFonts w:ascii="Cambria Math" w:eastAsiaTheme="minorHAnsi" w:hAnsi="Cambria Math"/>
            <w:sz w:val="24"/>
            <w:szCs w:val="24"/>
          </w:rPr>
          <m:t>=</m:t>
        </m:r>
        <m:sSup>
          <m:sSupPr>
            <m:ctrlPr>
              <w:rPr>
                <w:rFonts w:ascii="Cambria Math" w:eastAsiaTheme="minorHAnsi" w:hAnsi="Cambria Math"/>
                <w:i/>
                <w:sz w:val="24"/>
                <w:szCs w:val="24"/>
              </w:rPr>
            </m:ctrlPr>
          </m:sSupPr>
          <m:e>
            <m:r>
              <w:rPr>
                <w:rFonts w:ascii="Cambria Math" w:eastAsiaTheme="minorHAnsi" w:hAnsi="Cambria Math"/>
                <w:sz w:val="24"/>
                <w:szCs w:val="24"/>
              </w:rPr>
              <m:t>t</m:t>
            </m:r>
          </m:e>
          <m:sup>
            <m:r>
              <w:rPr>
                <w:rFonts w:ascii="Cambria Math" w:eastAsiaTheme="minorHAnsi" w:hAnsi="Cambria Math"/>
                <w:sz w:val="24"/>
                <w:szCs w:val="24"/>
              </w:rPr>
              <m:t>m</m:t>
            </m:r>
          </m:sup>
        </m:sSup>
      </m:oMath>
      <w:r w:rsidRPr="005943B7">
        <w:rPr>
          <w:rFonts w:ascii="Times New Roman" w:eastAsiaTheme="minorHAnsi" w:hAnsi="Times New Roman"/>
          <w:sz w:val="24"/>
          <w:szCs w:val="24"/>
        </w:rPr>
        <w:t>,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10)</w:t>
      </w:r>
    </w:p>
    <w:p w14:paraId="293C0995" w14:textId="77777777" w:rsidR="005943B7" w:rsidRPr="005943B7" w:rsidRDefault="005943B7" w:rsidP="005943B7">
      <w:pPr>
        <w:suppressAutoHyphens w:val="0"/>
        <w:autoSpaceDN/>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where  </w:t>
      </w:r>
      <m:oMath>
        <m:r>
          <w:rPr>
            <w:rFonts w:ascii="Cambria Math" w:eastAsiaTheme="minorHAnsi" w:hAnsi="Cambria Math"/>
            <w:sz w:val="24"/>
            <w:szCs w:val="24"/>
          </w:rPr>
          <m:t>t</m:t>
        </m:r>
      </m:oMath>
      <w:r w:rsidRPr="005943B7">
        <w:rPr>
          <w:rFonts w:ascii="Times New Roman" w:eastAsiaTheme="minorHAnsi" w:hAnsi="Times New Roman"/>
          <w:sz w:val="24"/>
          <w:szCs w:val="24"/>
        </w:rPr>
        <w:t xml:space="preserve"> is calculated using the following approximation:</w:t>
      </w:r>
    </w:p>
    <w:p w14:paraId="7F4860FB" w14:textId="387D18E5"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t=</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r>
              <w:del w:id="135" w:author="Kokhanovsky Alexander" w:date="2020-04-18T08:01:00Z">
                <w:rPr>
                  <w:rFonts w:ascii="Cambria Math" w:eastAsiaTheme="minorHAnsi" w:hAnsi="Cambria Math"/>
                  <w:sz w:val="24"/>
                  <w:szCs w:val="24"/>
                </w:rPr>
                <m:t>βτ</m:t>
              </w:del>
            </m:r>
            <m:r>
              <w:ins w:id="136" w:author="Kokhanovsky Alexander" w:date="2020-04-18T08:01:00Z">
                <w:rPr>
                  <w:rFonts w:ascii="Cambria Math" w:eastAsiaTheme="minorHAnsi" w:hAnsi="Cambria Math"/>
                  <w:sz w:val="24"/>
                  <w:szCs w:val="24"/>
                </w:rPr>
                <m:t>Bτ</m:t>
              </w:ins>
            </m:r>
          </m:sup>
        </m:sSup>
      </m:oMath>
      <w:r w:rsidRPr="005943B7">
        <w:rPr>
          <w:rFonts w:ascii="Times New Roman" w:eastAsiaTheme="minorHAnsi" w:hAnsi="Times New Roman"/>
          <w:sz w:val="24"/>
          <w:szCs w:val="24"/>
        </w:rPr>
        <w:t>,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11)</w:t>
      </w:r>
    </w:p>
    <w:p w14:paraId="16BD84CF" w14:textId="3230D505"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del w:id="137" w:author="Kokhanovsky Alexander" w:date="2020-04-18T08:01:00Z">
            <w:rPr>
              <w:rFonts w:ascii="Cambria Math" w:eastAsiaTheme="minorHAnsi" w:hAnsi="Cambria Math"/>
              <w:sz w:val="24"/>
              <w:szCs w:val="24"/>
            </w:rPr>
            <m:t>β</m:t>
          </w:del>
        </m:r>
        <m:r>
          <w:ins w:id="138" w:author="Kokhanovsky Alexander" w:date="2020-04-18T08:01:00Z">
            <w:rPr>
              <w:rFonts w:ascii="Cambria Math" w:eastAsiaTheme="minorHAnsi" w:hAnsi="Cambria Math"/>
              <w:sz w:val="24"/>
              <w:szCs w:val="24"/>
            </w:rPr>
            <m:t>B</m:t>
          </w:ins>
        </m:r>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2</m:t>
            </m:r>
          </m:den>
        </m:f>
        <m:nary>
          <m:naryPr>
            <m:ctrlPr>
              <w:rPr>
                <w:rFonts w:ascii="Cambria Math" w:eastAsiaTheme="minorHAnsi" w:hAnsi="Cambria Math"/>
                <w:i/>
                <w:sz w:val="24"/>
                <w:szCs w:val="24"/>
              </w:rPr>
            </m:ctrlPr>
          </m:naryPr>
          <m:sub>
            <m:f>
              <m:fPr>
                <m:ctrlPr>
                  <w:rPr>
                    <w:rFonts w:ascii="Cambria Math" w:eastAsiaTheme="minorHAnsi" w:hAnsi="Cambria Math"/>
                    <w:i/>
                    <w:sz w:val="24"/>
                    <w:szCs w:val="24"/>
                  </w:rPr>
                </m:ctrlPr>
              </m:fPr>
              <m:num>
                <m:r>
                  <w:rPr>
                    <w:rFonts w:ascii="Cambria Math" w:eastAsiaTheme="minorHAnsi" w:hAnsi="Cambria Math"/>
                    <w:sz w:val="24"/>
                    <w:szCs w:val="24"/>
                  </w:rPr>
                  <m:t>π</m:t>
                </m:r>
              </m:num>
              <m:den>
                <m:r>
                  <w:rPr>
                    <w:rFonts w:ascii="Cambria Math" w:eastAsiaTheme="minorHAnsi" w:hAnsi="Cambria Math"/>
                    <w:sz w:val="24"/>
                    <w:szCs w:val="24"/>
                  </w:rPr>
                  <m:t>2</m:t>
                </m:r>
              </m:den>
            </m:f>
          </m:sub>
          <m:sup>
            <m:r>
              <w:rPr>
                <w:rFonts w:ascii="Cambria Math" w:eastAsiaTheme="minorHAnsi" w:hAnsi="Cambria Math"/>
                <w:sz w:val="24"/>
                <w:szCs w:val="24"/>
              </w:rPr>
              <m:t>π</m:t>
            </m:r>
          </m:sup>
          <m:e/>
        </m:nary>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func>
          <m:funcPr>
            <m:ctrlPr>
              <w:rPr>
                <w:rFonts w:ascii="Cambria Math" w:eastAsiaTheme="minorHAnsi" w:hAnsi="Cambria Math"/>
                <w:i/>
                <w:sz w:val="24"/>
                <w:szCs w:val="24"/>
              </w:rPr>
            </m:ctrlPr>
          </m:funcPr>
          <m:fName>
            <m:r>
              <w:rPr>
                <w:rFonts w:ascii="Cambria Math" w:eastAsiaTheme="minorHAnsi" w:hAnsi="Cambria Math"/>
                <w:sz w:val="24"/>
                <w:szCs w:val="24"/>
              </w:rPr>
              <m:t>sin</m:t>
            </m:r>
          </m:fName>
          <m:e>
            <m:r>
              <w:rPr>
                <w:rFonts w:ascii="Cambria Math" w:eastAsiaTheme="minorHAnsi" w:hAnsi="Cambria Math"/>
                <w:sz w:val="24"/>
                <w:szCs w:val="24"/>
              </w:rPr>
              <m:t>θ</m:t>
            </m:r>
          </m:e>
        </m:func>
        <m:func>
          <m:funcPr>
            <m:ctrlPr>
              <w:rPr>
                <w:rFonts w:ascii="Cambria Math" w:eastAsiaTheme="minorHAnsi" w:hAnsi="Cambria Math"/>
                <w:i/>
                <w:sz w:val="24"/>
                <w:szCs w:val="24"/>
              </w:rPr>
            </m:ctrlPr>
          </m:funcPr>
          <m:fName>
            <m:r>
              <w:rPr>
                <w:rFonts w:ascii="Cambria Math" w:eastAsiaTheme="minorHAnsi" w:hAnsi="Cambria Math"/>
                <w:sz w:val="24"/>
                <w:szCs w:val="24"/>
              </w:rPr>
              <m:t>cos</m:t>
            </m:r>
          </m:fName>
          <m:e>
            <m:r>
              <w:rPr>
                <w:rFonts w:ascii="Cambria Math" w:eastAsiaTheme="minorHAnsi" w:hAnsi="Cambria Math"/>
                <w:sz w:val="24"/>
                <w:szCs w:val="24"/>
              </w:rPr>
              <m:t>θ</m:t>
            </m:r>
          </m:e>
        </m:func>
        <m:r>
          <w:rPr>
            <w:rFonts w:ascii="Cambria Math" w:eastAsiaTheme="minorHAnsi" w:hAnsi="Cambria Math"/>
            <w:sz w:val="24"/>
            <w:szCs w:val="24"/>
          </w:rPr>
          <m:t>dθ</m:t>
        </m:r>
      </m:oMath>
      <w:r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12)</w:t>
      </w:r>
    </w:p>
    <w:p w14:paraId="7F9CA3FB" w14:textId="77777777"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is the so – called backscattering fraction. The spherical albedo is found using the approximation proposed by Kokhanovsky et al. (2007):</w:t>
      </w:r>
    </w:p>
    <w:p w14:paraId="374BC986" w14:textId="2850B401" w:rsidR="005943B7" w:rsidRPr="005943B7" w:rsidRDefault="003F1544" w:rsidP="005943B7">
      <w:pPr>
        <w:suppressAutoHyphens w:val="0"/>
        <w:autoSpaceDN/>
        <w:jc w:val="right"/>
        <w:textAlignment w:val="auto"/>
        <w:rPr>
          <w:rFonts w:ascii="Times New Roman" w:eastAsiaTheme="minorHAnsi" w:hAnsi="Times New Roman"/>
          <w:sz w:val="24"/>
          <w:szCs w:val="24"/>
        </w:rPr>
      </w:pP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r>
          <w:rPr>
            <w:rFonts w:ascii="Cambria Math" w:eastAsiaTheme="minorHAnsi" w:hAnsi="Cambria Math"/>
            <w:sz w:val="24"/>
            <w:szCs w:val="24"/>
          </w:rPr>
          <m:t>=</m:t>
        </m:r>
        <m:d>
          <m:dPr>
            <m:ctrlPr>
              <w:rPr>
                <w:rFonts w:ascii="Cambria Math" w:eastAsiaTheme="minorHAnsi" w:hAnsi="Cambria Math"/>
                <w:i/>
                <w:sz w:val="24"/>
                <w:szCs w:val="24"/>
              </w:rPr>
            </m:ctrlPr>
          </m:dPr>
          <m:e>
            <m:r>
              <w:rPr>
                <w:rFonts w:ascii="Cambria Math" w:eastAsiaTheme="minorHAnsi" w:hAnsi="Cambria Math"/>
                <w:sz w:val="24"/>
                <w:szCs w:val="24"/>
              </w:rPr>
              <m:t>a</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τ</m:t>
                    </m:r>
                  </m:num>
                  <m:den>
                    <m:r>
                      <w:rPr>
                        <w:rFonts w:ascii="Cambria Math" w:eastAsiaTheme="minorHAnsi" w:hAnsi="Cambria Math"/>
                        <w:sz w:val="24"/>
                        <w:szCs w:val="24"/>
                      </w:rPr>
                      <m:t>α</m:t>
                    </m:r>
                  </m:den>
                </m:f>
              </m:sup>
            </m:sSup>
            <m:r>
              <w:rPr>
                <w:rFonts w:ascii="Cambria Math" w:eastAsiaTheme="minorHAnsi" w:hAnsi="Cambria Math"/>
                <w:sz w:val="24"/>
                <w:szCs w:val="24"/>
              </w:rPr>
              <m:t>+b</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τ</m:t>
                    </m:r>
                  </m:num>
                  <m:den>
                    <m:r>
                      <w:rPr>
                        <w:rFonts w:ascii="Cambria Math" w:eastAsiaTheme="minorHAnsi" w:hAnsi="Cambria Math"/>
                        <w:sz w:val="24"/>
                        <w:szCs w:val="24"/>
                      </w:rPr>
                      <m:t>β</m:t>
                    </m:r>
                  </m:den>
                </m:f>
              </m:sup>
            </m:sSup>
            <m:r>
              <w:rPr>
                <w:rFonts w:ascii="Cambria Math" w:eastAsiaTheme="minorHAnsi" w:hAnsi="Cambria Math"/>
                <w:sz w:val="24"/>
                <w:szCs w:val="24"/>
              </w:rPr>
              <m:t>+c</m:t>
            </m:r>
          </m:e>
        </m:d>
        <m:r>
          <w:rPr>
            <w:rFonts w:ascii="Cambria Math" w:eastAsiaTheme="minorHAnsi" w:hAnsi="Cambria Math"/>
            <w:sz w:val="24"/>
            <w:szCs w:val="24"/>
          </w:rPr>
          <m:t>τ</m:t>
        </m:r>
      </m:oMath>
      <w:r w:rsidR="005943B7" w:rsidRPr="005943B7">
        <w:rPr>
          <w:rFonts w:ascii="Times New Roman" w:eastAsiaTheme="minorHAnsi" w:hAnsi="Times New Roman"/>
          <w:sz w:val="24"/>
          <w:szCs w:val="24"/>
        </w:rPr>
        <w:t>.                                     (</w:t>
      </w:r>
      <w:r w:rsidR="00CC78A8">
        <w:rPr>
          <w:rFonts w:ascii="Times New Roman" w:hAnsi="Times New Roman"/>
          <w:noProof/>
          <w:sz w:val="24"/>
          <w:szCs w:val="24"/>
        </w:rPr>
        <w:t>A5</w:t>
      </w:r>
      <w:r w:rsidR="005943B7">
        <w:rPr>
          <w:rFonts w:ascii="Times New Roman" w:eastAsiaTheme="minorHAnsi" w:hAnsi="Times New Roman"/>
          <w:sz w:val="24"/>
          <w:szCs w:val="24"/>
        </w:rPr>
        <w:t>.</w:t>
      </w:r>
      <w:r w:rsidR="005943B7" w:rsidRPr="005943B7">
        <w:rPr>
          <w:rFonts w:ascii="Times New Roman" w:eastAsiaTheme="minorHAnsi" w:hAnsi="Times New Roman"/>
          <w:sz w:val="24"/>
          <w:szCs w:val="24"/>
        </w:rPr>
        <w:t>13)</w:t>
      </w:r>
    </w:p>
    <w:p w14:paraId="717EDE89" w14:textId="3DC7C7C0"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The coefficients of polynomial expansions of all coefficients (</w:t>
      </w:r>
      <w:proofErr w:type="spellStart"/>
      <w:r w:rsidRPr="005943B7">
        <w:rPr>
          <w:rFonts w:ascii="Times New Roman" w:eastAsiaTheme="minorHAnsi" w:hAnsi="Times New Roman"/>
          <w:sz w:val="24"/>
          <w:szCs w:val="24"/>
        </w:rPr>
        <w:t>a,b,c</w:t>
      </w:r>
      <w:proofErr w:type="spellEnd"/>
      <w:r w:rsidRPr="005943B7">
        <w:rPr>
          <w:rFonts w:ascii="Times New Roman" w:eastAsiaTheme="minorHAnsi" w:hAnsi="Times New Roman"/>
          <w:sz w:val="24"/>
          <w:szCs w:val="24"/>
        </w:rPr>
        <w:t xml:space="preserve">, </w:t>
      </w:r>
      <m:oMath>
        <m:r>
          <w:rPr>
            <w:rFonts w:ascii="Cambria Math" w:eastAsiaTheme="minorHAnsi" w:hAnsi="Cambria Math"/>
            <w:sz w:val="24"/>
            <w:szCs w:val="24"/>
          </w:rPr>
          <m:t>α,β</m:t>
        </m:r>
      </m:oMath>
      <w:r w:rsidRPr="005943B7">
        <w:rPr>
          <w:rFonts w:ascii="Times New Roman" w:eastAsiaTheme="minorHAnsi" w:hAnsi="Times New Roman"/>
          <w:sz w:val="24"/>
          <w:szCs w:val="24"/>
        </w:rPr>
        <w:t>) in Eq.(</w:t>
      </w:r>
      <w:r w:rsidR="008401B7">
        <w:rPr>
          <w:rFonts w:ascii="Times New Roman" w:eastAsiaTheme="minorHAnsi" w:hAnsi="Times New Roman"/>
          <w:sz w:val="24"/>
          <w:szCs w:val="24"/>
        </w:rPr>
        <w:t xml:space="preserve">4. </w:t>
      </w:r>
      <w:r w:rsidRPr="005943B7">
        <w:rPr>
          <w:rFonts w:ascii="Times New Roman" w:eastAsiaTheme="minorHAnsi" w:hAnsi="Times New Roman"/>
          <w:sz w:val="24"/>
          <w:szCs w:val="24"/>
        </w:rPr>
        <w:t xml:space="preserve">13) with respect to the value of </w:t>
      </w:r>
      <w:r w:rsidRPr="005943B7">
        <w:rPr>
          <w:rFonts w:ascii="Times New Roman" w:eastAsiaTheme="minorHAnsi" w:hAnsi="Times New Roman"/>
          <w:i/>
          <w:sz w:val="24"/>
          <w:szCs w:val="24"/>
        </w:rPr>
        <w:t xml:space="preserve">g </w:t>
      </w:r>
      <w:r w:rsidRPr="005943B7">
        <w:rPr>
          <w:rFonts w:ascii="Times New Roman" w:eastAsiaTheme="minorHAnsi" w:hAnsi="Times New Roman"/>
          <w:sz w:val="24"/>
          <w:szCs w:val="24"/>
        </w:rPr>
        <w:t xml:space="preserve">are given </w:t>
      </w:r>
      <w:r w:rsidR="008401B7">
        <w:rPr>
          <w:rFonts w:ascii="Times New Roman" w:eastAsiaTheme="minorHAnsi" w:hAnsi="Times New Roman"/>
          <w:sz w:val="24"/>
          <w:szCs w:val="24"/>
        </w:rPr>
        <w:t>by Kokhanovsky et al. (200</w:t>
      </w:r>
      <w:r w:rsidR="00F350B2">
        <w:rPr>
          <w:rFonts w:ascii="Times New Roman" w:eastAsiaTheme="minorHAnsi" w:hAnsi="Times New Roman"/>
          <w:sz w:val="24"/>
          <w:szCs w:val="24"/>
        </w:rPr>
        <w:t>5</w:t>
      </w:r>
      <w:r w:rsidR="008401B7">
        <w:rPr>
          <w:rFonts w:ascii="Times New Roman" w:eastAsiaTheme="minorHAnsi" w:hAnsi="Times New Roman"/>
          <w:sz w:val="24"/>
          <w:szCs w:val="24"/>
        </w:rPr>
        <w:t>).</w:t>
      </w:r>
    </w:p>
    <w:p w14:paraId="69894830"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One can see that the reflection function depends on the atmospheric optical thickness, which can be presented in the following form:</w:t>
      </w:r>
    </w:p>
    <w:p w14:paraId="52A350B9" w14:textId="61269D91"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τ</m:t>
        </m:r>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λ</m:t>
            </m:r>
          </m:e>
        </m:d>
      </m:oMath>
      <w:r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.14</w:t>
      </w:r>
      <w:r w:rsidRPr="005943B7">
        <w:rPr>
          <w:rFonts w:ascii="Times New Roman" w:hAnsi="Times New Roman"/>
          <w:noProof/>
          <w:sz w:val="24"/>
          <w:szCs w:val="24"/>
        </w:rPr>
        <w:t>)</w:t>
      </w:r>
    </w:p>
    <w:p w14:paraId="5E5CA9A3" w14:textId="0C95F3AF"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The molecular optical thickness can be approximated as </w:t>
      </w:r>
    </w:p>
    <w:p w14:paraId="23E4C9A7" w14:textId="0704CA0F"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acc>
          <m:accPr>
            <m:chr m:val="̑"/>
            <m:ctrlPr>
              <w:rPr>
                <w:rFonts w:ascii="Cambria Math" w:hAnsi="Cambria Math"/>
                <w:i/>
                <w:noProof/>
                <w:sz w:val="24"/>
                <w:szCs w:val="24"/>
              </w:rPr>
            </m:ctrlPr>
          </m:accPr>
          <m:e>
            <m:acc>
              <m:accPr>
                <m:chr m:val="̑"/>
                <m:ctrlPr>
                  <w:rPr>
                    <w:rFonts w:ascii="Cambria Math" w:hAnsi="Cambria Math"/>
                    <w:i/>
                    <w:noProof/>
                    <w:sz w:val="24"/>
                    <w:szCs w:val="24"/>
                  </w:rPr>
                </m:ctrlPr>
              </m:accPr>
              <m:e>
                <m:r>
                  <w:rPr>
                    <w:rFonts w:ascii="Cambria Math" w:hAnsi="Cambria Math"/>
                    <w:noProof/>
                    <w:sz w:val="24"/>
                    <w:szCs w:val="24"/>
                  </w:rPr>
                  <m:t>p</m:t>
                </m:r>
              </m:e>
            </m:acc>
            <m:r>
              <w:rPr>
                <w:rFonts w:ascii="Cambria Math" w:hAnsi="Cambria Math"/>
                <w:noProof/>
                <w:sz w:val="24"/>
                <w:szCs w:val="24"/>
              </w:rPr>
              <m:t>q</m:t>
            </m:r>
            <m:sSup>
              <m:sSupPr>
                <m:ctrlPr>
                  <w:rPr>
                    <w:rFonts w:ascii="Cambria Math" w:hAnsi="Cambria Math"/>
                    <w:i/>
                    <w:noProof/>
                    <w:sz w:val="24"/>
                    <w:szCs w:val="24"/>
                  </w:rPr>
                </m:ctrlPr>
              </m:sSupPr>
              <m:e>
                <m:r>
                  <w:rPr>
                    <w:rFonts w:ascii="Cambria Math" w:hAnsi="Cambria Math"/>
                    <w:noProof/>
                    <w:sz w:val="24"/>
                    <w:szCs w:val="24"/>
                  </w:rPr>
                  <m:t>λ</m:t>
                </m:r>
              </m:e>
              <m:sup>
                <m:r>
                  <w:rPr>
                    <w:rFonts w:ascii="Cambria Math" w:hAnsi="Cambria Math"/>
                    <w:noProof/>
                    <w:sz w:val="24"/>
                    <w:szCs w:val="24"/>
                  </w:rPr>
                  <m:t>-υ</m:t>
                </m:r>
              </m:sup>
            </m:sSup>
          </m:e>
        </m:acc>
      </m:oMath>
      <w:r w:rsidR="005943B7" w:rsidRPr="005943B7">
        <w:rPr>
          <w:rFonts w:ascii="Times New Roman" w:hAnsi="Times New Roman"/>
          <w:noProof/>
          <w:sz w:val="24"/>
          <w:szCs w:val="24"/>
        </w:rPr>
        <w:t xml:space="preserve">,     </w:t>
      </w:r>
      <w:r w:rsidR="003C1016">
        <w:rPr>
          <w:rFonts w:ascii="Times New Roman" w:hAnsi="Times New Roman"/>
          <w:noProof/>
          <w:sz w:val="24"/>
          <w:szCs w:val="24"/>
        </w:rPr>
        <w:t xml:space="preserve">      </w:t>
      </w:r>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.15</w:t>
      </w:r>
      <w:r w:rsidR="005943B7" w:rsidRPr="005943B7">
        <w:rPr>
          <w:rFonts w:ascii="Times New Roman" w:hAnsi="Times New Roman"/>
          <w:noProof/>
          <w:sz w:val="24"/>
          <w:szCs w:val="24"/>
        </w:rPr>
        <w:t>)</w:t>
      </w:r>
    </w:p>
    <w:p w14:paraId="11542D70" w14:textId="305C6673" w:rsidR="00D11EED" w:rsidRPr="00A17414" w:rsidRDefault="005943B7" w:rsidP="00A17414">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m:oMath>
        <m:acc>
          <m:accPr>
            <m:chr m:val="̑"/>
            <m:ctrlPr>
              <w:rPr>
                <w:rFonts w:ascii="Cambria Math" w:hAnsi="Cambria Math"/>
                <w:i/>
                <w:noProof/>
                <w:sz w:val="24"/>
                <w:szCs w:val="24"/>
              </w:rPr>
            </m:ctrlPr>
          </m:accPr>
          <m:e>
            <m:r>
              <w:rPr>
                <w:rFonts w:ascii="Cambria Math" w:hAnsi="Cambria Math"/>
                <w:noProof/>
                <w:sz w:val="24"/>
                <w:szCs w:val="24"/>
              </w:rPr>
              <m:t>p</m:t>
            </m:r>
          </m:e>
        </m:acc>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p</m:t>
            </m:r>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den>
        </m:f>
      </m:oMath>
      <w:r w:rsidRPr="005943B7">
        <w:rPr>
          <w:rFonts w:ascii="Times New Roman" w:hAnsi="Times New Roman"/>
          <w:noProof/>
          <w:sz w:val="24"/>
          <w:szCs w:val="24"/>
        </w:rPr>
        <w:t xml:space="preserve">  ,  </w:t>
      </w:r>
      <w:r w:rsidRPr="005943B7">
        <w:rPr>
          <w:rFonts w:ascii="Times New Roman" w:hAnsi="Times New Roman"/>
          <w:i/>
          <w:noProof/>
          <w:sz w:val="24"/>
          <w:szCs w:val="24"/>
        </w:rPr>
        <w:t>p</w:t>
      </w:r>
      <w:r w:rsidRPr="005943B7">
        <w:rPr>
          <w:rFonts w:ascii="Times New Roman" w:hAnsi="Times New Roman"/>
          <w:noProof/>
          <w:sz w:val="24"/>
          <w:szCs w:val="24"/>
        </w:rPr>
        <w:t xml:space="preserve"> is the site pressure, </w:t>
      </w: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r>
          <w:rPr>
            <w:rFonts w:ascii="Cambria Math" w:hAnsi="Cambria Math"/>
            <w:noProof/>
            <w:sz w:val="24"/>
            <w:szCs w:val="24"/>
          </w:rPr>
          <m:t>=1013.25mb,</m:t>
        </m:r>
      </m:oMath>
      <w:r w:rsidRPr="005943B7">
        <w:rPr>
          <w:rFonts w:ascii="Times New Roman" w:hAnsi="Times New Roman"/>
          <w:noProof/>
          <w:sz w:val="24"/>
          <w:szCs w:val="24"/>
        </w:rPr>
        <w:t xml:space="preserve">    </w:t>
      </w:r>
      <m:oMath>
        <m:r>
          <w:rPr>
            <w:rFonts w:ascii="Cambria Math" w:hAnsi="Cambria Math"/>
            <w:noProof/>
            <w:sz w:val="24"/>
            <w:szCs w:val="24"/>
          </w:rPr>
          <m:t>q=0.00877,</m:t>
        </m:r>
      </m:oMath>
      <w:r w:rsidRPr="005943B7">
        <w:rPr>
          <w:rFonts w:ascii="Times New Roman" w:hAnsi="Times New Roman"/>
          <w:noProof/>
          <w:sz w:val="24"/>
          <w:szCs w:val="24"/>
        </w:rPr>
        <w:t xml:space="preserve">  </w:t>
      </w:r>
      <m:oMath>
        <m:r>
          <w:rPr>
            <w:rFonts w:ascii="Cambria Math" w:hAnsi="Cambria Math"/>
            <w:noProof/>
            <w:sz w:val="24"/>
            <w:szCs w:val="24"/>
          </w:rPr>
          <m:t>υ=4.08,</m:t>
        </m:r>
      </m:oMath>
      <w:r w:rsidR="008D1757">
        <w:rPr>
          <w:rFonts w:ascii="Times New Roman" w:hAnsi="Times New Roman"/>
          <w:noProof/>
          <w:sz w:val="24"/>
          <w:szCs w:val="24"/>
        </w:rPr>
        <w:t xml:space="preserve"> and the wavelength is in microns.</w:t>
      </w:r>
      <w:r w:rsidR="00A17414">
        <w:rPr>
          <w:rFonts w:ascii="Times New Roman" w:hAnsi="Times New Roman"/>
          <w:noProof/>
          <w:sz w:val="24"/>
          <w:szCs w:val="24"/>
        </w:rPr>
        <w:t xml:space="preserve"> We calculate the site pressure using the following equation: </w:t>
      </w:r>
      <m:oMath>
        <m:r>
          <w:rPr>
            <w:rFonts w:ascii="Cambria Math" w:hAnsi="Cambria Math"/>
            <w:noProof/>
            <w:sz w:val="24"/>
            <w:szCs w:val="24"/>
          </w:rPr>
          <m:t>p=</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func>
          <m:funcPr>
            <m:ctrlPr>
              <w:rPr>
                <w:rFonts w:ascii="Cambria Math" w:hAnsi="Cambria Math"/>
                <w:noProof/>
                <w:sz w:val="24"/>
                <w:szCs w:val="24"/>
              </w:rPr>
            </m:ctrlPr>
          </m:funcPr>
          <m:fName>
            <m:r>
              <m:rPr>
                <m:sty m:val="p"/>
              </m:rPr>
              <w:rPr>
                <w:rFonts w:ascii="Cambria Math" w:hAnsi="Cambria Math"/>
                <w:noProof/>
                <w:sz w:val="24"/>
                <w:szCs w:val="24"/>
              </w:rPr>
              <m:t>exp</m:t>
            </m:r>
          </m:fName>
          <m:e>
            <m:d>
              <m:dPr>
                <m:ctrlPr>
                  <w:rPr>
                    <w:rFonts w:ascii="Cambria Math" w:hAnsi="Cambria Math"/>
                    <w:i/>
                    <w:noProof/>
                    <w:sz w:val="24"/>
                    <w:szCs w:val="24"/>
                  </w:rPr>
                </m:ctrlPr>
              </m:dP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z</m:t>
                    </m:r>
                  </m:num>
                  <m:den>
                    <m:r>
                      <w:rPr>
                        <w:rFonts w:ascii="Cambria Math" w:hAnsi="Cambria Math"/>
                        <w:noProof/>
                        <w:sz w:val="24"/>
                        <w:szCs w:val="24"/>
                      </w:rPr>
                      <m:t>H</m:t>
                    </m:r>
                  </m:den>
                </m:f>
              </m:e>
            </m:d>
          </m:e>
        </m:func>
        <m:r>
          <w:rPr>
            <w:rFonts w:ascii="Cambria Math" w:hAnsi="Cambria Math"/>
            <w:noProof/>
            <w:sz w:val="24"/>
            <w:szCs w:val="24"/>
          </w:rPr>
          <m:t>.</m:t>
        </m:r>
        <m:r>
          <m:rPr>
            <m:sty m:val="p"/>
          </m:rPr>
          <w:rPr>
            <w:rFonts w:ascii="Cambria Math" w:hAnsi="Cambria Math"/>
            <w:noProof/>
            <w:sz w:val="24"/>
            <w:szCs w:val="24"/>
          </w:rPr>
          <m:t xml:space="preserve"> Here</m:t>
        </m:r>
        <m:r>
          <w:rPr>
            <w:rFonts w:ascii="Cambria Math" w:hAnsi="Cambria Math"/>
            <w:noProof/>
            <w:sz w:val="24"/>
            <w:szCs w:val="24"/>
          </w:rPr>
          <m:t xml:space="preserve"> </m:t>
        </m:r>
      </m:oMath>
      <w:r w:rsidR="00A17414" w:rsidRPr="005943B7">
        <w:rPr>
          <w:rFonts w:ascii="Times New Roman" w:hAnsi="Times New Roman"/>
          <w:noProof/>
          <w:sz w:val="24"/>
          <w:szCs w:val="24"/>
        </w:rPr>
        <w:t xml:space="preserve"> </w:t>
      </w:r>
      <w:r w:rsidR="00A17414">
        <w:rPr>
          <w:rFonts w:ascii="Times New Roman" w:hAnsi="Times New Roman"/>
          <w:i/>
          <w:iCs/>
          <w:noProof/>
          <w:sz w:val="24"/>
          <w:szCs w:val="24"/>
        </w:rPr>
        <w:t>z</w:t>
      </w:r>
      <w:r w:rsidR="00A17414">
        <w:rPr>
          <w:rFonts w:ascii="Times New Roman" w:hAnsi="Times New Roman"/>
          <w:noProof/>
          <w:sz w:val="24"/>
          <w:szCs w:val="24"/>
        </w:rPr>
        <w:t xml:space="preserve"> is the height of the und</w:t>
      </w:r>
      <w:bookmarkStart w:id="139" w:name="_GoBack"/>
      <w:bookmarkEnd w:id="139"/>
      <w:r w:rsidR="00A17414">
        <w:rPr>
          <w:rFonts w:ascii="Times New Roman" w:hAnsi="Times New Roman"/>
          <w:noProof/>
          <w:sz w:val="24"/>
          <w:szCs w:val="24"/>
        </w:rPr>
        <w:t xml:space="preserve">erlying surface provided in OLCI files and </w:t>
      </w:r>
      <w:r w:rsidR="00A17414" w:rsidRPr="00A17414">
        <w:rPr>
          <w:rFonts w:ascii="Times New Roman" w:hAnsi="Times New Roman"/>
          <w:i/>
          <w:iCs/>
          <w:noProof/>
          <w:sz w:val="24"/>
          <w:szCs w:val="24"/>
        </w:rPr>
        <w:t>H=7.</w:t>
      </w:r>
      <w:r w:rsidR="00A17414">
        <w:rPr>
          <w:rFonts w:ascii="Times New Roman" w:hAnsi="Times New Roman"/>
          <w:i/>
          <w:iCs/>
          <w:noProof/>
          <w:sz w:val="24"/>
          <w:szCs w:val="24"/>
        </w:rPr>
        <w:t>64</w:t>
      </w:r>
      <w:r w:rsidR="00A17414" w:rsidRPr="00A17414">
        <w:rPr>
          <w:rFonts w:ascii="Times New Roman" w:hAnsi="Times New Roman"/>
          <w:i/>
          <w:iCs/>
          <w:noProof/>
          <w:sz w:val="24"/>
          <w:szCs w:val="24"/>
        </w:rPr>
        <w:t>km</w:t>
      </w:r>
      <w:r w:rsidR="00A17414">
        <w:rPr>
          <w:rFonts w:ascii="Times New Roman" w:hAnsi="Times New Roman"/>
          <w:noProof/>
          <w:sz w:val="24"/>
          <w:szCs w:val="24"/>
        </w:rPr>
        <w:t xml:space="preserve"> is the scale height.</w:t>
      </w:r>
    </w:p>
    <w:p w14:paraId="72F185C6" w14:textId="77777777" w:rsidR="005943B7" w:rsidRPr="005943B7" w:rsidRDefault="005943B7" w:rsidP="005943B7">
      <w:pPr>
        <w:suppressAutoHyphens w:val="0"/>
        <w:autoSpaceDN/>
        <w:textAlignment w:val="auto"/>
        <w:rPr>
          <w:rFonts w:ascii="Times New Roman" w:hAnsi="Times New Roman"/>
          <w:noProof/>
          <w:sz w:val="24"/>
          <w:szCs w:val="24"/>
        </w:rPr>
      </w:pPr>
      <w:r w:rsidRPr="005943B7">
        <w:rPr>
          <w:rFonts w:ascii="Times New Roman" w:hAnsi="Times New Roman"/>
          <w:noProof/>
          <w:sz w:val="24"/>
          <w:szCs w:val="24"/>
        </w:rPr>
        <w:t>It follows for the aerosol optical thickness (AOT):</w:t>
      </w:r>
    </w:p>
    <w:p w14:paraId="36A5E59B" w14:textId="6701F5B4"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=β</m:t>
        </m:r>
        <m:sSup>
          <m:sSupPr>
            <m:ctrlPr>
              <w:rPr>
                <w:rFonts w:ascii="Cambria Math" w:hAnsi="Cambria Math"/>
                <w:i/>
                <w:noProof/>
                <w:sz w:val="24"/>
                <w:szCs w:val="24"/>
              </w:rPr>
            </m:ctrlPr>
          </m:sSupPr>
          <m:e>
            <m:d>
              <m:dPr>
                <m:ctrlPr>
                  <w:rPr>
                    <w:rFonts w:ascii="Cambria Math" w:hAnsi="Cambria Math"/>
                    <w:i/>
                    <w:noProof/>
                    <w:sz w:val="24"/>
                    <w:szCs w:val="24"/>
                  </w:rPr>
                </m:ctrlPr>
              </m:dPr>
              <m:e>
                <m:f>
                  <m:fPr>
                    <m:ctrlPr>
                      <w:rPr>
                        <w:rFonts w:ascii="Cambria Math" w:hAnsi="Cambria Math"/>
                        <w:i/>
                        <w:noProof/>
                        <w:sz w:val="24"/>
                        <w:szCs w:val="24"/>
                      </w:rPr>
                    </m:ctrlPr>
                  </m:fPr>
                  <m:num>
                    <m:r>
                      <w:rPr>
                        <w:rFonts w:ascii="Cambria Math" w:hAnsi="Cambria Math"/>
                        <w:noProof/>
                        <w:sz w:val="24"/>
                        <w:szCs w:val="24"/>
                      </w:rPr>
                      <m:t>λ</m:t>
                    </m:r>
                  </m:num>
                  <m:den>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den>
                </m:f>
              </m:e>
            </m:d>
          </m:e>
          <m:sup>
            <m:r>
              <w:rPr>
                <w:rFonts w:ascii="Cambria Math" w:hAnsi="Cambria Math"/>
                <w:noProof/>
                <w:sz w:val="24"/>
                <w:szCs w:val="24"/>
              </w:rPr>
              <m:t>-α</m:t>
            </m:r>
          </m:sup>
        </m:sSup>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.16</w:t>
      </w:r>
      <w:r w:rsidR="005943B7" w:rsidRPr="005943B7">
        <w:rPr>
          <w:rFonts w:ascii="Times New Roman" w:hAnsi="Times New Roman"/>
          <w:noProof/>
          <w:sz w:val="24"/>
          <w:szCs w:val="24"/>
        </w:rPr>
        <w:t>)</w:t>
      </w:r>
    </w:p>
    <w:p w14:paraId="15663BB6" w14:textId="768CC78E"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m:oMath>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r>
          <w:rPr>
            <w:rFonts w:ascii="Cambria Math" w:hAnsi="Cambria Math"/>
            <w:noProof/>
            <w:sz w:val="24"/>
            <w:szCs w:val="24"/>
          </w:rPr>
          <m:t>=0.5μm</m:t>
        </m:r>
      </m:oMath>
      <w:r w:rsidR="00C8652B">
        <w:rPr>
          <w:rFonts w:ascii="Times New Roman" w:hAnsi="Times New Roman"/>
          <w:noProof/>
          <w:sz w:val="24"/>
          <w:szCs w:val="24"/>
        </w:rPr>
        <w:t>.</w:t>
      </w:r>
      <w:r w:rsidRPr="005943B7">
        <w:rPr>
          <w:rFonts w:ascii="Times New Roman" w:hAnsi="Times New Roman"/>
          <w:noProof/>
          <w:sz w:val="24"/>
          <w:szCs w:val="24"/>
        </w:rPr>
        <w:t xml:space="preserve"> </w:t>
      </w:r>
      <w:r w:rsidR="00C8652B">
        <w:rPr>
          <w:rFonts w:ascii="Times New Roman" w:hAnsi="Times New Roman"/>
          <w:noProof/>
          <w:sz w:val="24"/>
          <w:szCs w:val="24"/>
        </w:rPr>
        <w:t>T</w:t>
      </w:r>
      <w:r w:rsidRPr="005943B7">
        <w:rPr>
          <w:rFonts w:ascii="Times New Roman" w:hAnsi="Times New Roman"/>
          <w:noProof/>
          <w:sz w:val="24"/>
          <w:szCs w:val="24"/>
        </w:rPr>
        <w:t xml:space="preserve">he pair </w:t>
      </w:r>
      <m:oMath>
        <m:d>
          <m:dPr>
            <m:ctrlPr>
              <w:rPr>
                <w:rFonts w:ascii="Cambria Math" w:hAnsi="Cambria Math"/>
                <w:i/>
                <w:noProof/>
                <w:sz w:val="24"/>
                <w:szCs w:val="24"/>
              </w:rPr>
            </m:ctrlPr>
          </m:dPr>
          <m:e>
            <m:r>
              <w:rPr>
                <w:rFonts w:ascii="Cambria Math" w:hAnsi="Cambria Math"/>
                <w:noProof/>
                <w:sz w:val="24"/>
                <w:szCs w:val="24"/>
              </w:rPr>
              <m:t>α,β</m:t>
            </m:r>
          </m:e>
        </m:d>
        <m:r>
          <w:rPr>
            <w:rFonts w:ascii="Cambria Math" w:hAnsi="Cambria Math"/>
            <w:noProof/>
            <w:sz w:val="24"/>
            <w:szCs w:val="24"/>
          </w:rPr>
          <m:t xml:space="preserve"> </m:t>
        </m:r>
      </m:oMath>
      <w:r w:rsidRPr="005943B7">
        <w:rPr>
          <w:rFonts w:ascii="Times New Roman" w:hAnsi="Times New Roman"/>
          <w:noProof/>
          <w:sz w:val="24"/>
          <w:szCs w:val="24"/>
        </w:rPr>
        <w:t>represents the Angstr</w:t>
      </w:r>
      <w:r w:rsidR="008D1757">
        <w:rPr>
          <w:rFonts w:ascii="Times New Roman" w:hAnsi="Times New Roman"/>
          <w:noProof/>
          <w:sz w:val="24"/>
          <w:szCs w:val="24"/>
        </w:rPr>
        <w:t>ö</w:t>
      </w:r>
      <w:r w:rsidRPr="005943B7">
        <w:rPr>
          <w:rFonts w:ascii="Times New Roman" w:hAnsi="Times New Roman"/>
          <w:noProof/>
          <w:sz w:val="24"/>
          <w:szCs w:val="24"/>
        </w:rPr>
        <w:t xml:space="preserve">m parameters. </w:t>
      </w:r>
      <w:r w:rsidR="00C8652B">
        <w:rPr>
          <w:rFonts w:ascii="Times New Roman" w:hAnsi="Times New Roman"/>
          <w:noProof/>
          <w:sz w:val="24"/>
          <w:szCs w:val="24"/>
        </w:rPr>
        <w:t xml:space="preserve">Currently, we use the fixed values of </w:t>
      </w:r>
      <w:r w:rsidRPr="005943B7">
        <w:rPr>
          <w:rFonts w:ascii="Times New Roman" w:hAnsi="Times New Roman"/>
          <w:noProof/>
          <w:sz w:val="24"/>
          <w:szCs w:val="24"/>
        </w:rPr>
        <w:t xml:space="preserve"> </w:t>
      </w:r>
      <m:oMath>
        <m:r>
          <w:rPr>
            <w:rFonts w:ascii="Cambria Math" w:hAnsi="Cambria Math"/>
            <w:noProof/>
            <w:sz w:val="24"/>
            <w:szCs w:val="24"/>
          </w:rPr>
          <m:t xml:space="preserve">α=1.3  </m:t>
        </m:r>
        <m:r>
          <m:rPr>
            <m:sty m:val="p"/>
          </m:rPr>
          <w:rPr>
            <w:rFonts w:ascii="Cambria Math" w:hAnsi="Cambria Math"/>
            <w:noProof/>
            <w:sz w:val="24"/>
            <w:szCs w:val="24"/>
          </w:rPr>
          <m:t>and</m:t>
        </m:r>
        <m:r>
          <w:rPr>
            <w:rFonts w:ascii="Cambria Math" w:hAnsi="Cambria Math"/>
            <w:noProof/>
            <w:sz w:val="24"/>
            <w:szCs w:val="24"/>
          </w:rPr>
          <m:t xml:space="preserve">  β=0.1</m:t>
        </m:r>
        <m:r>
          <m:rPr>
            <m:sty m:val="p"/>
          </m:rPr>
          <w:rPr>
            <w:rFonts w:ascii="Cambria Math" w:hAnsi="Cambria Math"/>
            <w:noProof/>
            <w:sz w:val="24"/>
            <w:szCs w:val="24"/>
          </w:rPr>
          <m:t xml:space="preserve"> in our retrievals</m:t>
        </m:r>
        <m:r>
          <w:rPr>
            <w:rFonts w:ascii="Cambria Math" w:hAnsi="Cambria Math"/>
            <w:noProof/>
            <w:sz w:val="24"/>
            <w:szCs w:val="24"/>
          </w:rPr>
          <m:t>.</m:t>
        </m:r>
      </m:oMath>
      <w:r w:rsidR="00C8652B">
        <w:rPr>
          <w:rFonts w:ascii="Times New Roman" w:hAnsi="Times New Roman"/>
          <w:noProof/>
          <w:sz w:val="24"/>
          <w:szCs w:val="24"/>
        </w:rPr>
        <w:t xml:space="preserve"> Due to low aerosol load in Arctic, this assumption does not lead to the substantial errors.</w:t>
      </w:r>
    </w:p>
    <w:p w14:paraId="0E0D64C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 phase function can be presented in the following form:</w:t>
      </w:r>
    </w:p>
    <w:p w14:paraId="32DFC77D" w14:textId="00636070"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p</m:t>
        </m:r>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θ</m:t>
                </m:r>
              </m:e>
            </m:d>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oMath>
      <w:r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.17</w:t>
      </w:r>
      <w:r w:rsidRPr="005943B7">
        <w:rPr>
          <w:rFonts w:ascii="Times New Roman" w:hAnsi="Times New Roman"/>
          <w:noProof/>
          <w:sz w:val="24"/>
          <w:szCs w:val="24"/>
        </w:rPr>
        <w:t>)</w:t>
      </w:r>
    </w:p>
    <w:p w14:paraId="4DF4CBCB"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w:p>
    <w:p w14:paraId="433B0C3A" w14:textId="1DFE2CA1"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4</m:t>
            </m:r>
          </m:den>
        </m:f>
        <m:d>
          <m:dPr>
            <m:ctrlPr>
              <w:rPr>
                <w:rFonts w:ascii="Cambria Math" w:hAnsi="Cambria Math"/>
                <w:i/>
                <w:noProof/>
                <w:sz w:val="24"/>
                <w:szCs w:val="24"/>
              </w:rPr>
            </m:ctrlPr>
          </m:dPr>
          <m:e>
            <m:r>
              <w:rPr>
                <w:rFonts w:ascii="Cambria Math" w:hAnsi="Cambria Math"/>
                <w:noProof/>
                <w:sz w:val="24"/>
                <w:szCs w:val="24"/>
              </w:rPr>
              <m:t>1+</m:t>
            </m:r>
            <m:func>
              <m:funcPr>
                <m:ctrlPr>
                  <w:rPr>
                    <w:rFonts w:ascii="Cambria Math" w:hAnsi="Cambria Math"/>
                    <w:i/>
                    <w:noProof/>
                    <w:sz w:val="24"/>
                    <w:szCs w:val="24"/>
                  </w:rPr>
                </m:ctrlPr>
              </m:funcPr>
              <m:fName>
                <m:sSup>
                  <m:sSupPr>
                    <m:ctrlPr>
                      <w:rPr>
                        <w:rFonts w:ascii="Cambria Math" w:hAnsi="Cambria Math"/>
                        <w:i/>
                        <w:noProof/>
                        <w:sz w:val="24"/>
                        <w:szCs w:val="24"/>
                      </w:rPr>
                    </m:ctrlPr>
                  </m:sSupPr>
                  <m:e>
                    <m:r>
                      <w:rPr>
                        <w:rFonts w:ascii="Cambria Math" w:hAnsi="Cambria Math"/>
                        <w:noProof/>
                        <w:sz w:val="24"/>
                        <w:szCs w:val="24"/>
                      </w:rPr>
                      <m:t>cos</m:t>
                    </m:r>
                  </m:e>
                  <m:sup>
                    <m:r>
                      <w:rPr>
                        <w:rFonts w:ascii="Cambria Math" w:hAnsi="Cambria Math"/>
                        <w:noProof/>
                        <w:sz w:val="24"/>
                        <w:szCs w:val="24"/>
                      </w:rPr>
                      <m:t>2</m:t>
                    </m:r>
                  </m:sup>
                </m:sSup>
              </m:fName>
              <m:e>
                <m:r>
                  <w:rPr>
                    <w:rFonts w:ascii="Cambria Math" w:hAnsi="Cambria Math"/>
                    <w:noProof/>
                    <w:sz w:val="24"/>
                    <w:szCs w:val="24"/>
                  </w:rPr>
                  <m:t>θ</m:t>
                </m:r>
              </m:e>
            </m:func>
          </m:e>
        </m:d>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.18</w:t>
      </w:r>
      <w:r w:rsidR="005943B7" w:rsidRPr="005943B7">
        <w:rPr>
          <w:rFonts w:ascii="Times New Roman" w:hAnsi="Times New Roman"/>
          <w:noProof/>
          <w:sz w:val="24"/>
          <w:szCs w:val="24"/>
        </w:rPr>
        <w:t>)</w:t>
      </w:r>
    </w:p>
    <w:p w14:paraId="4B50F2F9"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is the molecular scattering phase function and </w:t>
      </w: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θ</m:t>
            </m:r>
          </m:e>
        </m:d>
      </m:oMath>
      <w:r w:rsidRPr="005943B7">
        <w:rPr>
          <w:rFonts w:ascii="Times New Roman" w:hAnsi="Times New Roman"/>
          <w:noProof/>
          <w:sz w:val="24"/>
          <w:szCs w:val="24"/>
        </w:rPr>
        <w:t>is the aerosol phase function. We shall represent this function as:</w:t>
      </w:r>
    </w:p>
    <w:p w14:paraId="7B86157E" w14:textId="760247A0"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sSubSup>
              <m:sSubSupPr>
                <m:ctrlPr>
                  <w:rPr>
                    <w:rFonts w:ascii="Cambria Math" w:hAnsi="Cambria Math"/>
                    <w:i/>
                    <w:noProof/>
                    <w:sz w:val="24"/>
                    <w:szCs w:val="24"/>
                  </w:rPr>
                </m:ctrlPr>
              </m:sSubSupPr>
              <m:e>
                <m:r>
                  <w:rPr>
                    <w:rFonts w:ascii="Cambria Math" w:hAnsi="Cambria Math"/>
                    <w:noProof/>
                    <w:sz w:val="24"/>
                    <w:szCs w:val="24"/>
                  </w:rPr>
                  <m:t>g</m:t>
                </m:r>
              </m:e>
              <m:sub>
                <m:r>
                  <w:rPr>
                    <w:rFonts w:ascii="Cambria Math" w:hAnsi="Cambria Math"/>
                    <w:noProof/>
                    <w:sz w:val="24"/>
                    <w:szCs w:val="24"/>
                  </w:rPr>
                  <m:t>aer</m:t>
                </m:r>
              </m:sub>
              <m:sup>
                <m:r>
                  <w:rPr>
                    <w:rFonts w:ascii="Cambria Math" w:hAnsi="Cambria Math"/>
                    <w:noProof/>
                    <w:sz w:val="24"/>
                    <w:szCs w:val="24"/>
                  </w:rPr>
                  <m:t>2</m:t>
                </m:r>
              </m:sup>
            </m:sSubSup>
          </m:num>
          <m:den>
            <m:sSup>
              <m:sSupPr>
                <m:ctrlPr>
                  <w:rPr>
                    <w:rFonts w:ascii="Cambria Math" w:hAnsi="Cambria Math"/>
                    <w:i/>
                    <w:noProof/>
                    <w:sz w:val="24"/>
                    <w:szCs w:val="24"/>
                  </w:rPr>
                </m:ctrlPr>
              </m:sSupPr>
              <m:e>
                <m:d>
                  <m:dPr>
                    <m:ctrlPr>
                      <w:rPr>
                        <w:rFonts w:ascii="Cambria Math" w:hAnsi="Cambria Math"/>
                        <w:i/>
                        <w:noProof/>
                        <w:sz w:val="24"/>
                        <w:szCs w:val="24"/>
                      </w:rPr>
                    </m:ctrlPr>
                  </m:dPr>
                  <m:e>
                    <m:r>
                      <w:rPr>
                        <w:rFonts w:ascii="Cambria Math" w:hAnsi="Cambria Math"/>
                        <w:noProof/>
                        <w:sz w:val="24"/>
                        <w:szCs w:val="24"/>
                      </w:rPr>
                      <m:t>1-2</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θ</m:t>
                        </m:r>
                      </m:e>
                    </m:func>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g</m:t>
                        </m:r>
                      </m:e>
                      <m:sub>
                        <m:r>
                          <w:rPr>
                            <w:rFonts w:ascii="Cambria Math" w:hAnsi="Cambria Math"/>
                            <w:noProof/>
                            <w:sz w:val="24"/>
                            <w:szCs w:val="24"/>
                          </w:rPr>
                          <m:t>aer</m:t>
                        </m:r>
                      </m:sub>
                      <m:sup>
                        <m:r>
                          <w:rPr>
                            <w:rFonts w:ascii="Cambria Math" w:hAnsi="Cambria Math"/>
                            <w:noProof/>
                            <w:sz w:val="24"/>
                            <w:szCs w:val="24"/>
                          </w:rPr>
                          <m:t>2</m:t>
                        </m:r>
                      </m:sup>
                    </m:sSubSup>
                  </m:e>
                </m:d>
              </m:e>
              <m:sup>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up>
            </m:sSup>
          </m:den>
        </m:f>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.19</w:t>
      </w:r>
      <w:r w:rsidR="005943B7" w:rsidRPr="005943B7">
        <w:rPr>
          <w:rFonts w:ascii="Times New Roman" w:hAnsi="Times New Roman"/>
          <w:noProof/>
          <w:sz w:val="24"/>
          <w:szCs w:val="24"/>
        </w:rPr>
        <w:t>)</w:t>
      </w:r>
    </w:p>
    <w:p w14:paraId="61F3773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Therefore, it follows for the asymmetry parameter:</w:t>
      </w:r>
    </w:p>
    <w:p w14:paraId="543136F2" w14:textId="401324B7" w:rsidR="005943B7" w:rsidRPr="005943B7" w:rsidRDefault="00234328" w:rsidP="005943B7">
      <w:pPr>
        <w:suppressAutoHyphens w:val="0"/>
        <w:autoSpaceDN/>
        <w:jc w:val="right"/>
        <w:textAlignment w:val="auto"/>
        <w:rPr>
          <w:rFonts w:ascii="Times New Roman" w:hAnsi="Times New Roman"/>
          <w:noProof/>
          <w:sz w:val="24"/>
          <w:szCs w:val="24"/>
        </w:rPr>
      </w:pPr>
      <w:r>
        <w:rPr>
          <w:rFonts w:ascii="Times New Roman" w:hAnsi="Times New Roman"/>
          <w:noProof/>
          <w:sz w:val="24"/>
          <w:szCs w:val="24"/>
        </w:rPr>
        <w:t xml:space="preserve">   </w:t>
      </w:r>
      <m:oMath>
        <m:r>
          <w:rPr>
            <w:rFonts w:ascii="Cambria Math" w:hAnsi="Cambria Math"/>
            <w:noProof/>
            <w:sz w:val="24"/>
            <w:szCs w:val="24"/>
          </w:rPr>
          <m:t>g=</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.20</w:t>
      </w:r>
      <w:r w:rsidR="005943B7" w:rsidRPr="005943B7">
        <w:rPr>
          <w:rFonts w:ascii="Times New Roman" w:hAnsi="Times New Roman"/>
          <w:noProof/>
          <w:sz w:val="24"/>
          <w:szCs w:val="24"/>
        </w:rPr>
        <w:t>)</w:t>
      </w:r>
    </w:p>
    <w:p w14:paraId="7F15C411" w14:textId="43623CCD" w:rsidR="005943B7" w:rsidRPr="005943B7" w:rsidRDefault="005943B7" w:rsidP="005943B7">
      <w:pPr>
        <w:suppressAutoHyphens w:val="0"/>
        <w:autoSpaceDN/>
        <w:textAlignment w:val="auto"/>
        <w:rPr>
          <w:rFonts w:ascii="Times New Roman" w:eastAsiaTheme="minorHAnsi" w:hAnsi="Times New Roman"/>
          <w:sz w:val="24"/>
          <w:szCs w:val="24"/>
        </w:rPr>
      </w:pPr>
      <w:r w:rsidRPr="005943B7">
        <w:rPr>
          <w:rFonts w:ascii="Times New Roman" w:hAnsi="Times New Roman"/>
          <w:noProof/>
          <w:sz w:val="24"/>
          <w:szCs w:val="24"/>
        </w:rPr>
        <w:t xml:space="preserve">The parameter </w:t>
      </w:r>
      <m:oMath>
        <m:sSub>
          <m:sSubPr>
            <m:ctrlPr>
              <w:rPr>
                <w:rFonts w:ascii="Cambria Math" w:eastAsiaTheme="minorHAnsi" w:hAnsi="Cambria Math"/>
                <w:i/>
                <w:sz w:val="24"/>
                <w:szCs w:val="24"/>
              </w:rPr>
            </m:ctrlPr>
          </m:sSubPr>
          <m:e>
            <m:r>
              <w:rPr>
                <w:rFonts w:ascii="Cambria Math" w:eastAsiaTheme="minorHAnsi" w:hAnsi="Cambria Math"/>
                <w:sz w:val="24"/>
                <w:szCs w:val="24"/>
              </w:rPr>
              <m:t>g</m:t>
            </m:r>
          </m:e>
          <m:sub>
            <m:r>
              <w:rPr>
                <w:rFonts w:ascii="Cambria Math" w:eastAsiaTheme="minorHAnsi" w:hAnsi="Cambria Math"/>
                <w:sz w:val="24"/>
                <w:szCs w:val="24"/>
              </w:rPr>
              <m:t>aer</m:t>
            </m:r>
          </m:sub>
        </m:sSub>
        <m:r>
          <w:rPr>
            <w:rFonts w:ascii="Cambria Math" w:eastAsiaTheme="minorHAnsi" w:hAnsi="Cambria Math"/>
            <w:sz w:val="24"/>
            <w:szCs w:val="24"/>
          </w:rPr>
          <m:t xml:space="preserve"> </m:t>
        </m:r>
      </m:oMath>
      <w:r w:rsidRPr="005943B7">
        <w:rPr>
          <w:rFonts w:ascii="Times New Roman" w:eastAsiaTheme="minorHAnsi" w:hAnsi="Times New Roman"/>
          <w:sz w:val="24"/>
          <w:szCs w:val="24"/>
        </w:rPr>
        <w:t>varies with the location, time, aerosol, type, etc. We shall assume that it can be approximated by the following equation:</w:t>
      </w:r>
    </w:p>
    <w:p w14:paraId="010FBE6F" w14:textId="413DDC01"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1</m:t>
            </m:r>
          </m:sub>
        </m:sSub>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λ</m:t>
                </m:r>
              </m:num>
              <m:den>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den>
            </m:f>
          </m:sup>
        </m:sSup>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.21</w:t>
      </w:r>
      <w:r w:rsidR="005943B7" w:rsidRPr="005943B7">
        <w:rPr>
          <w:rFonts w:ascii="Times New Roman" w:hAnsi="Times New Roman"/>
          <w:noProof/>
          <w:sz w:val="24"/>
          <w:szCs w:val="24"/>
        </w:rPr>
        <w:t>)</w:t>
      </w:r>
    </w:p>
    <w:p w14:paraId="54095E59" w14:textId="548301C6"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 coefficients in this equation ( as derived from multiple year AERONET observations over Greenland) are as follows:</w:t>
      </w:r>
    </w:p>
    <w:p w14:paraId="067554C1" w14:textId="62D75A93" w:rsidR="005943B7" w:rsidRPr="005943B7" w:rsidRDefault="003F1544"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0</m:t>
            </m:r>
          </m:sub>
        </m:sSub>
        <m:r>
          <w:rPr>
            <w:rFonts w:ascii="Cambria Math" w:hAnsi="Cambria Math"/>
            <w:noProof/>
            <w:sz w:val="24"/>
            <w:szCs w:val="24"/>
          </w:rPr>
          <m:t>=0.5263,</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1</m:t>
            </m:r>
          </m:sub>
        </m:sSub>
        <m:r>
          <w:rPr>
            <w:rFonts w:ascii="Cambria Math" w:hAnsi="Cambria Math"/>
            <w:noProof/>
            <w:sz w:val="24"/>
            <w:szCs w:val="24"/>
          </w:rPr>
          <m:t>=0.4627,</m:t>
        </m:r>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r>
          <w:rPr>
            <w:rFonts w:ascii="Cambria Math" w:hAnsi="Cambria Math"/>
            <w:noProof/>
            <w:sz w:val="24"/>
            <w:szCs w:val="24"/>
          </w:rPr>
          <m:t>=0.4685μm.</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.22</w:t>
      </w:r>
      <w:r w:rsidR="005943B7" w:rsidRPr="005943B7">
        <w:rPr>
          <w:rFonts w:ascii="Times New Roman" w:hAnsi="Times New Roman"/>
          <w:noProof/>
          <w:sz w:val="24"/>
          <w:szCs w:val="24"/>
        </w:rPr>
        <w:t>)</w:t>
      </w:r>
    </w:p>
    <w:p w14:paraId="47652190" w14:textId="1668F3C4" w:rsidR="00045C70" w:rsidRDefault="00234328" w:rsidP="005943B7">
      <w:pPr>
        <w:suppressAutoHyphens w:val="0"/>
        <w:autoSpaceDN/>
        <w:jc w:val="both"/>
        <w:textAlignment w:val="auto"/>
        <w:rPr>
          <w:rFonts w:ascii="Times New Roman" w:hAnsi="Times New Roman"/>
          <w:noProof/>
          <w:sz w:val="24"/>
          <w:szCs w:val="24"/>
        </w:rPr>
      </w:pPr>
      <w:r>
        <w:rPr>
          <w:rFonts w:ascii="Times New Roman" w:hAnsi="Times New Roman"/>
          <w:noProof/>
          <w:sz w:val="24"/>
          <w:szCs w:val="24"/>
        </w:rPr>
        <w:t xml:space="preserve">The parameter </w:t>
      </w:r>
      <w:del w:id="140" w:author="Kokhanovsky Alexander" w:date="2020-04-18T08:01:00Z">
        <w:r>
          <w:rPr>
            <w:rFonts w:ascii="Times New Roman" w:hAnsi="Times New Roman"/>
            <w:noProof/>
            <w:sz w:val="24"/>
            <w:szCs w:val="24"/>
          </w:rPr>
          <w:delText xml:space="preserve">β can be approximated via </w:delText>
        </w:r>
        <w:r w:rsidRPr="00234328">
          <w:rPr>
            <w:rFonts w:ascii="Times New Roman" w:hAnsi="Times New Roman"/>
            <w:i/>
            <w:noProof/>
            <w:sz w:val="24"/>
            <w:szCs w:val="24"/>
          </w:rPr>
          <w:delText>g</w:delText>
        </w:r>
        <w:r>
          <w:rPr>
            <w:rFonts w:ascii="Times New Roman" w:hAnsi="Times New Roman"/>
            <w:noProof/>
            <w:sz w:val="24"/>
            <w:szCs w:val="24"/>
          </w:rPr>
          <w:delText xml:space="preserve"> as follows:</w:delText>
        </w:r>
      </w:del>
      <w:ins w:id="141" w:author="Kokhanovsky Alexander" w:date="2020-04-18T08:01:00Z">
        <w:r w:rsidR="00136783" w:rsidRPr="00136783">
          <w:rPr>
            <w:rFonts w:ascii="Times New Roman" w:hAnsi="Times New Roman"/>
            <w:i/>
            <w:iCs/>
            <w:noProof/>
            <w:sz w:val="24"/>
            <w:szCs w:val="24"/>
          </w:rPr>
          <w:t>B</w:t>
        </w:r>
        <w:r w:rsidR="00136783">
          <w:rPr>
            <w:rFonts w:ascii="Times New Roman" w:hAnsi="Times New Roman"/>
            <w:noProof/>
            <w:sz w:val="24"/>
            <w:szCs w:val="24"/>
          </w:rPr>
          <w:t xml:space="preserve"> for the phase function (A5.1</w:t>
        </w:r>
        <w:r w:rsidR="00045C70">
          <w:rPr>
            <w:rFonts w:ascii="Times New Roman" w:hAnsi="Times New Roman"/>
            <w:noProof/>
            <w:sz w:val="24"/>
            <w:szCs w:val="24"/>
          </w:rPr>
          <w:t>7</w:t>
        </w:r>
        <w:r w:rsidR="00136783">
          <w:rPr>
            <w:rFonts w:ascii="Times New Roman" w:hAnsi="Times New Roman"/>
            <w:noProof/>
            <w:sz w:val="24"/>
            <w:szCs w:val="24"/>
          </w:rPr>
          <w:t>) has the following form</w:t>
        </w:r>
        <w:r w:rsidR="00C377D6">
          <w:rPr>
            <w:rFonts w:ascii="Times New Roman" w:hAnsi="Times New Roman"/>
            <w:noProof/>
            <w:sz w:val="24"/>
            <w:szCs w:val="24"/>
          </w:rPr>
          <w:t xml:space="preserve"> (see Eq. (A5.12))</w:t>
        </w:r>
        <w:r w:rsidR="00045C70">
          <w:rPr>
            <w:rFonts w:ascii="Times New Roman" w:hAnsi="Times New Roman"/>
            <w:noProof/>
            <w:sz w:val="24"/>
            <w:szCs w:val="24"/>
          </w:rPr>
          <w:t>:</w:t>
        </w:r>
      </w:ins>
    </w:p>
    <w:p w14:paraId="6AA0DDD8" w14:textId="535C5C9A" w:rsidR="00045C70" w:rsidRPr="00045C70" w:rsidRDefault="00234328" w:rsidP="00045C70">
      <w:pPr>
        <w:suppressAutoHyphens w:val="0"/>
        <w:autoSpaceDN/>
        <w:jc w:val="right"/>
        <w:textAlignment w:val="auto"/>
        <w:rPr>
          <w:rFonts w:ascii="Times New Roman" w:hAnsi="Times New Roman"/>
          <w:noProof/>
          <w:sz w:val="24"/>
          <w:szCs w:val="24"/>
        </w:rPr>
      </w:pPr>
      <m:oMath>
        <m:r>
          <w:del w:id="142" w:author="Kokhanovsky Alexander" w:date="2020-04-18T08:01:00Z">
            <w:rPr>
              <w:rFonts w:ascii="Cambria Math" w:hAnsi="Cambria Math"/>
              <w:noProof/>
              <w:sz w:val="24"/>
              <w:szCs w:val="24"/>
            </w:rPr>
            <m:t>β=</m:t>
          </w:del>
        </m:r>
        <m:f>
          <m:fPr>
            <m:ctrlPr>
              <w:del w:id="143" w:author="Kokhanovsky Alexander" w:date="2020-04-18T08:01:00Z">
                <w:rPr>
                  <w:rFonts w:ascii="Cambria Math" w:hAnsi="Cambria Math"/>
                  <w:i/>
                  <w:noProof/>
                  <w:sz w:val="24"/>
                  <w:szCs w:val="24"/>
                </w:rPr>
              </w:del>
            </m:ctrlPr>
          </m:fPr>
          <m:num>
            <m:r>
              <w:del w:id="144" w:author="Kokhanovsky Alexander" w:date="2020-04-18T08:01:00Z">
                <w:rPr>
                  <w:rFonts w:ascii="Cambria Math" w:hAnsi="Cambria Math"/>
                  <w:noProof/>
                  <w:sz w:val="24"/>
                  <w:szCs w:val="24"/>
                </w:rPr>
                <m:t>1-g</m:t>
              </w:del>
            </m:r>
          </m:num>
          <m:den>
            <m:r>
              <w:del w:id="145" w:author="Kokhanovsky Alexander" w:date="2020-04-18T08:01:00Z">
                <w:rPr>
                  <w:rFonts w:ascii="Cambria Math" w:hAnsi="Cambria Math"/>
                  <w:noProof/>
                  <w:sz w:val="24"/>
                  <w:szCs w:val="24"/>
                </w:rPr>
                <m:t>2</m:t>
              </w:del>
            </m:r>
          </m:den>
        </m:f>
      </m:oMath>
      <w:del w:id="146" w:author="Kokhanovsky Alexander" w:date="2020-04-18T08:01:00Z">
        <w:r>
          <w:rPr>
            <w:rFonts w:ascii="Times New Roman" w:hAnsi="Times New Roman"/>
            <w:noProof/>
            <w:sz w:val="24"/>
            <w:szCs w:val="24"/>
          </w:rPr>
          <w:delText xml:space="preserve">           </w:delText>
        </w:r>
      </w:del>
      <m:oMath>
        <m:r>
          <w:ins w:id="147" w:author="Kokhanovsky Alexander" w:date="2020-04-18T08:01:00Z">
            <w:rPr>
              <w:rFonts w:ascii="Cambria Math" w:hAnsi="Cambria Math"/>
              <w:noProof/>
              <w:sz w:val="24"/>
              <w:szCs w:val="24"/>
            </w:rPr>
            <m:t>B=</m:t>
          </w:ins>
        </m:r>
        <m:f>
          <m:fPr>
            <m:ctrlPr>
              <w:ins w:id="148" w:author="Kokhanovsky Alexander" w:date="2020-04-18T08:01:00Z">
                <w:rPr>
                  <w:rFonts w:ascii="Cambria Math" w:hAnsi="Cambria Math"/>
                  <w:i/>
                  <w:noProof/>
                  <w:sz w:val="24"/>
                  <w:szCs w:val="24"/>
                </w:rPr>
              </w:ins>
            </m:ctrlPr>
          </m:fPr>
          <m:num>
            <m:sSub>
              <m:sSubPr>
                <m:ctrlPr>
                  <w:ins w:id="149" w:author="Kokhanovsky Alexander" w:date="2020-04-18T08:01:00Z">
                    <w:rPr>
                      <w:rFonts w:ascii="Cambria Math" w:hAnsi="Cambria Math"/>
                      <w:i/>
                      <w:noProof/>
                      <w:sz w:val="24"/>
                      <w:szCs w:val="24"/>
                    </w:rPr>
                  </w:ins>
                </m:ctrlPr>
              </m:sSubPr>
              <m:e>
                <m:r>
                  <w:ins w:id="150" w:author="Kokhanovsky Alexander" w:date="2020-04-18T08:01:00Z">
                    <w:rPr>
                      <w:rFonts w:ascii="Cambria Math" w:hAnsi="Cambria Math"/>
                      <w:noProof/>
                      <w:sz w:val="24"/>
                      <w:szCs w:val="24"/>
                    </w:rPr>
                    <m:t>τ</m:t>
                  </w:ins>
                </m:r>
              </m:e>
              <m:sub>
                <m:r>
                  <w:ins w:id="151" w:author="Kokhanovsky Alexander" w:date="2020-04-18T08:01:00Z">
                    <w:rPr>
                      <w:rFonts w:ascii="Cambria Math" w:hAnsi="Cambria Math"/>
                      <w:noProof/>
                      <w:sz w:val="24"/>
                      <w:szCs w:val="24"/>
                    </w:rPr>
                    <m:t>mol</m:t>
                  </w:ins>
                </m:r>
              </m:sub>
            </m:sSub>
            <m:sSub>
              <m:sSubPr>
                <m:ctrlPr>
                  <w:ins w:id="152" w:author="Kokhanovsky Alexander" w:date="2020-04-18T08:01:00Z">
                    <w:rPr>
                      <w:rFonts w:ascii="Cambria Math" w:hAnsi="Cambria Math"/>
                      <w:i/>
                      <w:noProof/>
                      <w:sz w:val="24"/>
                      <w:szCs w:val="24"/>
                    </w:rPr>
                  </w:ins>
                </m:ctrlPr>
              </m:sSubPr>
              <m:e>
                <m:r>
                  <w:ins w:id="153" w:author="Kokhanovsky Alexander" w:date="2020-04-18T08:01:00Z">
                    <w:rPr>
                      <w:rFonts w:ascii="Cambria Math" w:hAnsi="Cambria Math"/>
                      <w:noProof/>
                      <w:sz w:val="24"/>
                      <w:szCs w:val="24"/>
                    </w:rPr>
                    <m:t>B</m:t>
                  </w:ins>
                </m:r>
              </m:e>
              <m:sub>
                <m:r>
                  <w:ins w:id="154" w:author="Kokhanovsky Alexander" w:date="2020-04-18T08:01:00Z">
                    <w:rPr>
                      <w:rFonts w:ascii="Cambria Math" w:hAnsi="Cambria Math"/>
                      <w:noProof/>
                      <w:sz w:val="24"/>
                      <w:szCs w:val="24"/>
                    </w:rPr>
                    <m:t>mol</m:t>
                  </w:ins>
                </m:r>
              </m:sub>
            </m:sSub>
            <m:r>
              <w:ins w:id="155" w:author="Kokhanovsky Alexander" w:date="2020-04-18T08:01:00Z">
                <w:rPr>
                  <w:rFonts w:ascii="Cambria Math" w:hAnsi="Cambria Math"/>
                  <w:noProof/>
                  <w:sz w:val="24"/>
                  <w:szCs w:val="24"/>
                </w:rPr>
                <m:t>+</m:t>
              </w:ins>
            </m:r>
            <m:sSub>
              <m:sSubPr>
                <m:ctrlPr>
                  <w:ins w:id="156" w:author="Kokhanovsky Alexander" w:date="2020-04-18T08:01:00Z">
                    <w:rPr>
                      <w:rFonts w:ascii="Cambria Math" w:hAnsi="Cambria Math"/>
                      <w:i/>
                      <w:noProof/>
                      <w:sz w:val="24"/>
                      <w:szCs w:val="24"/>
                    </w:rPr>
                  </w:ins>
                </m:ctrlPr>
              </m:sSubPr>
              <m:e>
                <m:r>
                  <w:ins w:id="157" w:author="Kokhanovsky Alexander" w:date="2020-04-18T08:01:00Z">
                    <w:rPr>
                      <w:rFonts w:ascii="Cambria Math" w:hAnsi="Cambria Math"/>
                      <w:noProof/>
                      <w:sz w:val="24"/>
                      <w:szCs w:val="24"/>
                    </w:rPr>
                    <m:t>τ</m:t>
                  </w:ins>
                </m:r>
              </m:e>
              <m:sub>
                <m:r>
                  <w:ins w:id="158" w:author="Kokhanovsky Alexander" w:date="2020-04-18T08:01:00Z">
                    <w:rPr>
                      <w:rFonts w:ascii="Cambria Math" w:hAnsi="Cambria Math"/>
                      <w:noProof/>
                      <w:sz w:val="24"/>
                      <w:szCs w:val="24"/>
                    </w:rPr>
                    <m:t>aer</m:t>
                  </w:ins>
                </m:r>
              </m:sub>
            </m:sSub>
            <m:sSub>
              <m:sSubPr>
                <m:ctrlPr>
                  <w:ins w:id="159" w:author="Kokhanovsky Alexander" w:date="2020-04-18T08:01:00Z">
                    <w:rPr>
                      <w:rFonts w:ascii="Cambria Math" w:hAnsi="Cambria Math"/>
                      <w:i/>
                      <w:noProof/>
                      <w:sz w:val="24"/>
                      <w:szCs w:val="24"/>
                    </w:rPr>
                  </w:ins>
                </m:ctrlPr>
              </m:sSubPr>
              <m:e>
                <m:r>
                  <w:ins w:id="160" w:author="Kokhanovsky Alexander" w:date="2020-04-18T08:01:00Z">
                    <w:rPr>
                      <w:rFonts w:ascii="Cambria Math" w:hAnsi="Cambria Math"/>
                      <w:noProof/>
                      <w:sz w:val="24"/>
                      <w:szCs w:val="24"/>
                    </w:rPr>
                    <m:t>B</m:t>
                  </w:ins>
                </m:r>
              </m:e>
              <m:sub>
                <m:r>
                  <w:ins w:id="161" w:author="Kokhanovsky Alexander" w:date="2020-04-18T08:01:00Z">
                    <w:rPr>
                      <w:rFonts w:ascii="Cambria Math" w:hAnsi="Cambria Math"/>
                      <w:noProof/>
                      <w:sz w:val="24"/>
                      <w:szCs w:val="24"/>
                    </w:rPr>
                    <m:t>aer</m:t>
                  </w:ins>
                </m:r>
              </m:sub>
            </m:sSub>
          </m:num>
          <m:den>
            <m:sSub>
              <m:sSubPr>
                <m:ctrlPr>
                  <w:ins w:id="162" w:author="Kokhanovsky Alexander" w:date="2020-04-18T08:01:00Z">
                    <w:rPr>
                      <w:rFonts w:ascii="Cambria Math" w:hAnsi="Cambria Math"/>
                      <w:i/>
                      <w:noProof/>
                      <w:sz w:val="24"/>
                      <w:szCs w:val="24"/>
                    </w:rPr>
                  </w:ins>
                </m:ctrlPr>
              </m:sSubPr>
              <m:e>
                <m:r>
                  <w:ins w:id="163" w:author="Kokhanovsky Alexander" w:date="2020-04-18T08:01:00Z">
                    <w:rPr>
                      <w:rFonts w:ascii="Cambria Math" w:hAnsi="Cambria Math"/>
                      <w:noProof/>
                      <w:sz w:val="24"/>
                      <w:szCs w:val="24"/>
                    </w:rPr>
                    <m:t>τ</m:t>
                  </w:ins>
                </m:r>
              </m:e>
              <m:sub>
                <m:r>
                  <w:ins w:id="164" w:author="Kokhanovsky Alexander" w:date="2020-04-18T08:01:00Z">
                    <w:rPr>
                      <w:rFonts w:ascii="Cambria Math" w:hAnsi="Cambria Math"/>
                      <w:noProof/>
                      <w:sz w:val="24"/>
                      <w:szCs w:val="24"/>
                    </w:rPr>
                    <m:t>mol</m:t>
                  </w:ins>
                </m:r>
              </m:sub>
            </m:sSub>
            <m:r>
              <w:ins w:id="165" w:author="Kokhanovsky Alexander" w:date="2020-04-18T08:01:00Z">
                <w:rPr>
                  <w:rFonts w:ascii="Cambria Math" w:hAnsi="Cambria Math"/>
                  <w:noProof/>
                  <w:sz w:val="24"/>
                  <w:szCs w:val="24"/>
                </w:rPr>
                <m:t>+</m:t>
              </w:ins>
            </m:r>
            <m:sSub>
              <m:sSubPr>
                <m:ctrlPr>
                  <w:ins w:id="166" w:author="Kokhanovsky Alexander" w:date="2020-04-18T08:01:00Z">
                    <w:rPr>
                      <w:rFonts w:ascii="Cambria Math" w:hAnsi="Cambria Math"/>
                      <w:i/>
                      <w:noProof/>
                      <w:sz w:val="24"/>
                      <w:szCs w:val="24"/>
                    </w:rPr>
                  </w:ins>
                </m:ctrlPr>
              </m:sSubPr>
              <m:e>
                <m:r>
                  <w:ins w:id="167" w:author="Kokhanovsky Alexander" w:date="2020-04-18T08:01:00Z">
                    <w:rPr>
                      <w:rFonts w:ascii="Cambria Math" w:hAnsi="Cambria Math"/>
                      <w:noProof/>
                      <w:sz w:val="24"/>
                      <w:szCs w:val="24"/>
                    </w:rPr>
                    <m:t>τ</m:t>
                  </w:ins>
                </m:r>
              </m:e>
              <m:sub>
                <m:r>
                  <w:ins w:id="168" w:author="Kokhanovsky Alexander" w:date="2020-04-18T08:01:00Z">
                    <w:rPr>
                      <w:rFonts w:ascii="Cambria Math" w:hAnsi="Cambria Math"/>
                      <w:noProof/>
                      <w:sz w:val="24"/>
                      <w:szCs w:val="24"/>
                    </w:rPr>
                    <m:t>aer</m:t>
                  </w:ins>
                </m:r>
              </m:sub>
            </m:sSub>
          </m:den>
        </m:f>
      </m:oMath>
      <w:ins w:id="169" w:author="Kokhanovsky Alexander" w:date="2020-04-18T08:01:00Z">
        <w:r w:rsidR="00045C70" w:rsidRPr="005943B7">
          <w:rPr>
            <w:rFonts w:ascii="Times New Roman" w:hAnsi="Times New Roman"/>
            <w:noProof/>
            <w:sz w:val="24"/>
            <w:szCs w:val="24"/>
          </w:rPr>
          <w:t>,</w:t>
        </w:r>
      </w:ins>
      <w:r w:rsidR="00045C70" w:rsidRPr="00045C70">
        <w:rPr>
          <w:rFonts w:ascii="Times New Roman" w:hAnsi="Times New Roman"/>
          <w:noProof/>
          <w:sz w:val="24"/>
          <w:szCs w:val="24"/>
        </w:rPr>
        <w:t xml:space="preserve"> </w:t>
      </w:r>
      <w:r w:rsidR="00045C70">
        <w:rPr>
          <w:rFonts w:ascii="Times New Roman" w:hAnsi="Times New Roman"/>
          <w:noProof/>
          <w:sz w:val="24"/>
          <w:szCs w:val="24"/>
        </w:rPr>
        <w:t xml:space="preserve">                                       </w:t>
      </w:r>
      <w:r w:rsidR="00045C70" w:rsidRPr="00045C70">
        <w:rPr>
          <w:rFonts w:ascii="Times New Roman" w:hAnsi="Times New Roman"/>
          <w:noProof/>
          <w:sz w:val="24"/>
          <w:szCs w:val="24"/>
        </w:rPr>
        <w:t>(A5.23)</w:t>
      </w:r>
    </w:p>
    <w:p w14:paraId="674AD69B" w14:textId="2062051D" w:rsidR="00234328" w:rsidRPr="00D60065" w:rsidRDefault="00136783" w:rsidP="005943B7">
      <w:pPr>
        <w:suppressAutoHyphens w:val="0"/>
        <w:autoSpaceDN/>
        <w:jc w:val="both"/>
        <w:textAlignment w:val="auto"/>
        <w:rPr>
          <w:ins w:id="170" w:author="Kokhanovsky Alexander" w:date="2020-04-18T08:01:00Z"/>
          <w:rFonts w:ascii="Times New Roman" w:hAnsi="Times New Roman"/>
          <w:noProof/>
          <w:sz w:val="24"/>
          <w:szCs w:val="24"/>
          <w:lang w:val="da-DK"/>
        </w:rPr>
      </w:pPr>
      <w:ins w:id="171" w:author="Kokhanovsky Alexander" w:date="2020-04-18T08:01:00Z">
        <w:r w:rsidRPr="00045C70">
          <w:rPr>
            <w:rFonts w:ascii="Times New Roman" w:hAnsi="Times New Roman"/>
            <w:noProof/>
            <w:sz w:val="24"/>
            <w:szCs w:val="24"/>
          </w:rPr>
          <w:t xml:space="preserve"> </w:t>
        </w:r>
        <w:r w:rsidR="00045C70" w:rsidRPr="00D60065">
          <w:rPr>
            <w:rFonts w:ascii="Times New Roman" w:hAnsi="Times New Roman"/>
            <w:noProof/>
            <w:sz w:val="24"/>
            <w:szCs w:val="24"/>
            <w:lang w:val="da-DK"/>
          </w:rPr>
          <w:t xml:space="preserve">where </w:t>
        </w:r>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mol</m:t>
              </m:r>
            </m:sub>
          </m:sSub>
        </m:oMath>
        <w:r w:rsidR="00045C70" w:rsidRPr="00D60065">
          <w:rPr>
            <w:rFonts w:ascii="Times New Roman" w:hAnsi="Times New Roman"/>
            <w:noProof/>
            <w:sz w:val="24"/>
            <w:szCs w:val="24"/>
            <w:lang w:val="da-DK"/>
          </w:rPr>
          <w:t xml:space="preserve"> =0.5 and </w:t>
        </w:r>
        <w:r w:rsidRPr="00D60065">
          <w:rPr>
            <w:rFonts w:ascii="Times New Roman" w:hAnsi="Times New Roman"/>
            <w:noProof/>
            <w:sz w:val="24"/>
            <w:szCs w:val="24"/>
            <w:lang w:val="da-DK"/>
          </w:rPr>
          <w:t>(Kokhanovsky et al., 2020)</w:t>
        </w:r>
        <m:oMath>
          <m:r>
            <w:rPr>
              <w:rFonts w:ascii="Cambria Math" w:hAnsi="Cambria Math"/>
              <w:noProof/>
              <w:sz w:val="24"/>
              <w:szCs w:val="24"/>
              <w:lang w:val="da-DK"/>
            </w:rPr>
            <m:t xml:space="preserve"> </m:t>
          </m:r>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aer</m:t>
              </m:r>
            </m:sub>
          </m:sSub>
          <m:r>
            <w:rPr>
              <w:rFonts w:ascii="Cambria Math" w:hAnsi="Cambria Math"/>
              <w:noProof/>
              <w:sz w:val="24"/>
              <w:szCs w:val="24"/>
              <w:lang w:val="da-DK"/>
            </w:rPr>
            <m:t>=</m:t>
          </m:r>
          <m:f>
            <m:fPr>
              <m:ctrlPr>
                <w:rPr>
                  <w:rFonts w:ascii="Cambria Math" w:hAnsi="Cambria Math"/>
                  <w:i/>
                  <w:noProof/>
                  <w:sz w:val="24"/>
                  <w:szCs w:val="24"/>
                </w:rPr>
              </m:ctrlPr>
            </m:fPr>
            <m:num>
              <m:r>
                <w:rPr>
                  <w:rFonts w:ascii="Cambria Math" w:hAnsi="Cambria Math"/>
                  <w:noProof/>
                  <w:sz w:val="24"/>
                  <w:szCs w:val="24"/>
                  <w:lang w:val="da-DK"/>
                </w:rPr>
                <m:t>1-</m:t>
              </m:r>
              <m:r>
                <w:rPr>
                  <w:rFonts w:ascii="Cambria Math" w:hAnsi="Cambria Math"/>
                  <w:noProof/>
                  <w:sz w:val="24"/>
                  <w:szCs w:val="24"/>
                </w:rPr>
                <m:t>g</m:t>
              </m:r>
            </m:num>
            <m:den>
              <m:r>
                <w:rPr>
                  <w:rFonts w:ascii="Cambria Math" w:hAnsi="Cambria Math"/>
                  <w:noProof/>
                  <w:sz w:val="24"/>
                  <w:szCs w:val="24"/>
                  <w:lang w:val="da-DK"/>
                </w:rPr>
                <m:t>2</m:t>
              </m:r>
              <m:r>
                <w:rPr>
                  <w:rFonts w:ascii="Cambria Math" w:hAnsi="Cambria Math"/>
                  <w:noProof/>
                  <w:sz w:val="24"/>
                  <w:szCs w:val="24"/>
                </w:rPr>
                <m:t>g</m:t>
              </m:r>
            </m:den>
          </m:f>
          <m:d>
            <m:dPr>
              <m:begChr m:val="["/>
              <m:endChr m:val="]"/>
              <m:ctrlPr>
                <w:rPr>
                  <w:rFonts w:ascii="Cambria Math" w:hAnsi="Cambria Math"/>
                  <w:i/>
                  <w:noProof/>
                  <w:sz w:val="24"/>
                  <w:szCs w:val="24"/>
                </w:rPr>
              </m:ctrlPr>
            </m:dPr>
            <m:e>
              <m:f>
                <m:fPr>
                  <m:ctrlPr>
                    <w:rPr>
                      <w:rFonts w:ascii="Cambria Math" w:hAnsi="Cambria Math"/>
                      <w:i/>
                      <w:noProof/>
                      <w:sz w:val="24"/>
                      <w:szCs w:val="24"/>
                    </w:rPr>
                  </m:ctrlPr>
                </m:fPr>
                <m:num>
                  <m:r>
                    <w:rPr>
                      <w:rFonts w:ascii="Cambria Math" w:hAnsi="Cambria Math"/>
                      <w:noProof/>
                      <w:sz w:val="24"/>
                      <w:szCs w:val="24"/>
                      <w:lang w:val="da-DK"/>
                    </w:rPr>
                    <m:t>1+</m:t>
                  </m:r>
                  <m:r>
                    <w:rPr>
                      <w:rFonts w:ascii="Cambria Math" w:hAnsi="Cambria Math"/>
                      <w:noProof/>
                      <w:sz w:val="24"/>
                      <w:szCs w:val="24"/>
                    </w:rPr>
                    <m:t>g</m:t>
                  </m:r>
                </m:num>
                <m:den>
                  <m:rad>
                    <m:radPr>
                      <m:degHide m:val="1"/>
                      <m:ctrlPr>
                        <w:rPr>
                          <w:rFonts w:ascii="Cambria Math" w:hAnsi="Cambria Math"/>
                          <w:i/>
                          <w:noProof/>
                          <w:sz w:val="24"/>
                          <w:szCs w:val="24"/>
                        </w:rPr>
                      </m:ctrlPr>
                    </m:radPr>
                    <m:deg/>
                    <m:e>
                      <m:r>
                        <w:rPr>
                          <w:rFonts w:ascii="Cambria Math" w:hAnsi="Cambria Math"/>
                          <w:noProof/>
                          <w:sz w:val="24"/>
                          <w:szCs w:val="24"/>
                          <w:lang w:val="da-DK"/>
                        </w:rPr>
                        <m:t>1+</m:t>
                      </m:r>
                      <m:sSup>
                        <m:sSupPr>
                          <m:ctrlPr>
                            <w:rPr>
                              <w:rFonts w:ascii="Cambria Math" w:hAnsi="Cambria Math"/>
                              <w:i/>
                              <w:noProof/>
                              <w:sz w:val="24"/>
                              <w:szCs w:val="24"/>
                            </w:rPr>
                          </m:ctrlPr>
                        </m:sSupPr>
                        <m:e>
                          <m:r>
                            <w:rPr>
                              <w:rFonts w:ascii="Cambria Math" w:hAnsi="Cambria Math"/>
                              <w:noProof/>
                              <w:sz w:val="24"/>
                              <w:szCs w:val="24"/>
                            </w:rPr>
                            <m:t>g</m:t>
                          </m:r>
                        </m:e>
                        <m:sup>
                          <m:r>
                            <w:rPr>
                              <w:rFonts w:ascii="Cambria Math" w:hAnsi="Cambria Math"/>
                              <w:noProof/>
                              <w:sz w:val="24"/>
                              <w:szCs w:val="24"/>
                              <w:lang w:val="da-DK"/>
                            </w:rPr>
                            <m:t>2</m:t>
                          </m:r>
                        </m:sup>
                      </m:sSup>
                    </m:e>
                  </m:rad>
                </m:den>
              </m:f>
              <m:r>
                <w:rPr>
                  <w:rFonts w:ascii="Cambria Math" w:hAnsi="Cambria Math"/>
                  <w:noProof/>
                  <w:sz w:val="24"/>
                  <w:szCs w:val="24"/>
                  <w:lang w:val="da-DK"/>
                </w:rPr>
                <m:t>-1</m:t>
              </m:r>
            </m:e>
          </m:d>
        </m:oMath>
        <w:r w:rsidR="00045C70" w:rsidRPr="00D60065">
          <w:rPr>
            <w:rFonts w:ascii="Times New Roman" w:hAnsi="Times New Roman"/>
            <w:noProof/>
            <w:sz w:val="24"/>
            <w:szCs w:val="24"/>
            <w:lang w:val="da-DK"/>
          </w:rPr>
          <w:t>.</w:t>
        </w:r>
      </w:ins>
    </w:p>
    <w:p w14:paraId="01E5A1B7" w14:textId="6E8F3ACB" w:rsidR="005943B7" w:rsidRDefault="005943B7" w:rsidP="008D175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It should be pointed that the system of equations given above enables the callculation of underlying snow-atmosphere reflectance as </w:t>
      </w:r>
      <w:r w:rsidR="008D1757">
        <w:rPr>
          <w:rFonts w:ascii="Times New Roman" w:hAnsi="Times New Roman"/>
          <w:noProof/>
          <w:sz w:val="24"/>
          <w:szCs w:val="24"/>
        </w:rPr>
        <w:t xml:space="preserve">a </w:t>
      </w:r>
      <w:r w:rsidRPr="005943B7">
        <w:rPr>
          <w:rFonts w:ascii="Times New Roman" w:hAnsi="Times New Roman"/>
          <w:noProof/>
          <w:sz w:val="24"/>
          <w:szCs w:val="24"/>
        </w:rPr>
        <w:t xml:space="preserve">function of the aerosol optical thickness </w:t>
      </w:r>
      <w:r w:rsidR="008401B7">
        <w:rPr>
          <w:rFonts w:ascii="Times New Roman" w:hAnsi="Times New Roman"/>
          <w:noProof/>
          <w:sz w:val="24"/>
          <w:szCs w:val="24"/>
        </w:rPr>
        <w:t>for a known value of the snow spherical albedo</w:t>
      </w:r>
      <w:r w:rsidRPr="005943B7">
        <w:rPr>
          <w:rFonts w:ascii="Times New Roman" w:hAnsi="Times New Roman"/>
          <w:noProof/>
          <w:sz w:val="24"/>
          <w:szCs w:val="24"/>
        </w:rPr>
        <w:t xml:space="preserve">. </w:t>
      </w:r>
    </w:p>
    <w:p w14:paraId="07CF6719" w14:textId="40245460" w:rsidR="00CC78A8" w:rsidRDefault="00CC78A8" w:rsidP="008D1757">
      <w:pPr>
        <w:suppressAutoHyphens w:val="0"/>
        <w:autoSpaceDN/>
        <w:jc w:val="both"/>
        <w:textAlignment w:val="auto"/>
        <w:rPr>
          <w:rFonts w:ascii="Times New Roman" w:hAnsi="Times New Roman"/>
          <w:noProof/>
          <w:sz w:val="24"/>
          <w:szCs w:val="24"/>
        </w:rPr>
      </w:pPr>
      <w:r>
        <w:rPr>
          <w:rFonts w:ascii="Times New Roman" w:hAnsi="Times New Roman"/>
          <w:noProof/>
          <w:sz w:val="24"/>
          <w:szCs w:val="24"/>
        </w:rPr>
        <w:t>The gaseous transmittance term can be found using the following analytical approximation:</w:t>
      </w:r>
    </w:p>
    <w:p w14:paraId="3D3FEA8A" w14:textId="77777777" w:rsidR="00CC78A8" w:rsidRDefault="00CC78A8" w:rsidP="00CC78A8">
      <w:pPr>
        <w:spacing w:line="360" w:lineRule="auto"/>
        <w:jc w:val="both"/>
        <w:rPr>
          <w:rFonts w:ascii="Times New Roman" w:hAnsi="Times New Roman"/>
          <w:sz w:val="24"/>
          <w:szCs w:val="24"/>
        </w:rPr>
      </w:pPr>
    </w:p>
    <w:p w14:paraId="581583AD" w14:textId="34BACAB0" w:rsidR="00CC78A8" w:rsidRDefault="00CC78A8" w:rsidP="00CC78A8">
      <w:pPr>
        <w:spacing w:line="360" w:lineRule="auto"/>
        <w:jc w:val="right"/>
        <w:rPr>
          <w:rFonts w:ascii="Times New Roman" w:hAnsi="Times New Roman"/>
          <w:position w:val="-32"/>
          <w:sz w:val="24"/>
          <w:szCs w:val="24"/>
        </w:rPr>
      </w:pPr>
      <m:oMath>
        <m:r>
          <w:rPr>
            <w:rFonts w:ascii="Cambria Math" w:hAnsi="Cambria Math"/>
            <w:sz w:val="24"/>
            <w:szCs w:val="24"/>
          </w:rPr>
          <m:t>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τ</m:t>
                    </m:r>
                  </m:e>
                  <m:sub>
                    <m:r>
                      <w:rPr>
                        <w:rFonts w:ascii="Cambria Math" w:hAnsi="Cambria Math"/>
                        <w:sz w:val="24"/>
                        <w:szCs w:val="24"/>
                      </w:rPr>
                      <m:t>ozone</m:t>
                    </m:r>
                  </m:sub>
                </m:sSub>
              </m:e>
            </m:d>
          </m:e>
        </m:func>
        <m:r>
          <w:rPr>
            <w:rFonts w:ascii="Cambria Math" w:hAnsi="Cambria Math"/>
            <w:sz w:val="24"/>
            <w:szCs w:val="24"/>
          </w:rPr>
          <m:t>,</m:t>
        </m:r>
      </m:oMath>
      <w:r>
        <w:rPr>
          <w:rFonts w:ascii="Times New Roman" w:hAnsi="Times New Roman"/>
          <w:sz w:val="24"/>
          <w:szCs w:val="24"/>
        </w:rPr>
        <w:t xml:space="preserve">                                               (</w:t>
      </w:r>
      <w:r>
        <w:rPr>
          <w:rFonts w:ascii="Times New Roman" w:hAnsi="Times New Roman"/>
          <w:noProof/>
          <w:sz w:val="24"/>
          <w:szCs w:val="24"/>
        </w:rPr>
        <w:t>A5</w:t>
      </w:r>
      <w:r>
        <w:rPr>
          <w:rFonts w:ascii="Times New Roman" w:hAnsi="Times New Roman"/>
          <w:sz w:val="24"/>
          <w:szCs w:val="24"/>
        </w:rPr>
        <w:t>.24)</w:t>
      </w:r>
    </w:p>
    <w:p w14:paraId="0446F791" w14:textId="4AB4409E" w:rsidR="00CC78A8" w:rsidRPr="004B6E4F" w:rsidRDefault="00CC78A8" w:rsidP="004B6E4F">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where </w:t>
      </w:r>
      <m:oMath>
        <m:sSub>
          <m:sSubPr>
            <m:ctrlPr>
              <w:rPr>
                <w:rFonts w:ascii="Cambria Math" w:hAnsi="Cambria Math"/>
                <w:i/>
                <w:sz w:val="24"/>
                <w:szCs w:val="24"/>
              </w:rPr>
            </m:ctrlPr>
          </m:sSubPr>
          <m:e>
            <m:eqArr>
              <m:eqArrPr>
                <m:ctrlPr>
                  <w:rPr>
                    <w:rFonts w:ascii="Cambria Math" w:hAnsi="Cambria Math"/>
                    <w:i/>
                    <w:sz w:val="24"/>
                    <w:szCs w:val="24"/>
                  </w:rPr>
                </m:ctrlPr>
              </m:eqArrPr>
              <m:e/>
              <m:e>
                <m:ctrlPr>
                  <w:rPr>
                    <w:rFonts w:ascii="Cambria Math" w:eastAsia="Cambria Math" w:hAnsi="Cambria Math" w:cs="Cambria Math"/>
                    <w:i/>
                    <w:sz w:val="24"/>
                    <w:szCs w:val="24"/>
                  </w:rPr>
                </m:ctrlPr>
              </m:e>
              <m:e>
                <m:r>
                  <w:rPr>
                    <w:rFonts w:ascii="Cambria Math" w:hAnsi="Cambria Math"/>
                    <w:sz w:val="24"/>
                    <w:szCs w:val="24"/>
                  </w:rPr>
                  <m:t>τ</m:t>
                </m:r>
              </m:e>
            </m:eqArr>
          </m:e>
          <m:sub>
            <m:r>
              <w:rPr>
                <w:rFonts w:ascii="Cambria Math" w:hAnsi="Cambria Math"/>
                <w:sz w:val="24"/>
                <w:szCs w:val="24"/>
              </w:rPr>
              <m:t>ozone</m:t>
            </m:r>
          </m:sub>
        </m:sSub>
      </m:oMath>
      <w:r>
        <w:rPr>
          <w:rFonts w:ascii="Times New Roman" w:hAnsi="Times New Roman"/>
          <w:position w:val="-32"/>
          <w:sz w:val="24"/>
          <w:szCs w:val="24"/>
        </w:rPr>
        <w:t xml:space="preserve"> is the vertical optical depth of ozone at the concentration</w:t>
      </w:r>
      <w:r w:rsidR="004B6E4F">
        <w:rPr>
          <w:rFonts w:ascii="Times New Roman" w:hAnsi="Times New Roman"/>
          <w:position w:val="-32"/>
          <w:sz w:val="24"/>
          <w:szCs w:val="24"/>
        </w:rPr>
        <w:t xml:space="preserve"> </w:t>
      </w:r>
      <w:r w:rsidRPr="00835DB2">
        <w:rPr>
          <w:rFonts w:ascii="Times New Roman" w:hAnsi="Times New Roman"/>
          <w:i/>
          <w:iCs/>
          <w:position w:val="-32"/>
          <w:sz w:val="24"/>
          <w:szCs w:val="24"/>
        </w:rPr>
        <w:t>c=</w:t>
      </w:r>
      <w:proofErr w:type="gramStart"/>
      <w:r w:rsidRPr="00835DB2">
        <w:rPr>
          <w:rFonts w:ascii="Times New Roman" w:hAnsi="Times New Roman"/>
          <w:i/>
          <w:iCs/>
          <w:position w:val="-32"/>
          <w:sz w:val="24"/>
          <w:szCs w:val="24"/>
        </w:rPr>
        <w:t>405DU</w:t>
      </w:r>
      <w:r>
        <w:rPr>
          <w:rFonts w:ascii="Times New Roman" w:hAnsi="Times New Roman"/>
          <w:position w:val="-32"/>
          <w:sz w:val="24"/>
          <w:szCs w:val="24"/>
        </w:rPr>
        <w:t>,</w:t>
      </w:r>
      <w:proofErr w:type="gramEnd"/>
    </w:p>
    <w:p w14:paraId="1B4676FD" w14:textId="5DA706C8" w:rsidR="00CC78A8" w:rsidRDefault="003F1544" w:rsidP="00CC78A8">
      <w:pPr>
        <w:spacing w:line="360" w:lineRule="auto"/>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c</m:t>
            </m:r>
          </m:den>
        </m:f>
        <m:r>
          <m:rPr>
            <m:sty m:val="p"/>
          </m:rPr>
          <w:rPr>
            <w:rFonts w:ascii="Cambria Math" w:hAnsi="Cambria Math"/>
            <w:sz w:val="24"/>
            <w:szCs w:val="24"/>
          </w:rPr>
          <m:t xml:space="preserve"> </m:t>
        </m:r>
      </m:oMath>
      <w:r w:rsidR="00CC78A8">
        <w:rPr>
          <w:rFonts w:ascii="Times New Roman" w:hAnsi="Times New Roman"/>
          <w:sz w:val="24"/>
          <w:szCs w:val="24"/>
        </w:rPr>
        <w:t>.                                                     (</w:t>
      </w:r>
      <w:r w:rsidR="00CC78A8">
        <w:rPr>
          <w:rFonts w:ascii="Times New Roman" w:hAnsi="Times New Roman"/>
          <w:noProof/>
          <w:sz w:val="24"/>
          <w:szCs w:val="24"/>
        </w:rPr>
        <w:t>A5</w:t>
      </w:r>
      <w:r w:rsidR="00CC78A8">
        <w:rPr>
          <w:rFonts w:ascii="Times New Roman" w:hAnsi="Times New Roman"/>
          <w:sz w:val="24"/>
          <w:szCs w:val="24"/>
        </w:rPr>
        <w:t>.25)</w:t>
      </w:r>
    </w:p>
    <w:p w14:paraId="2BE73580" w14:textId="729CFBBB" w:rsidR="00346B80" w:rsidRPr="00962075" w:rsidRDefault="00CC78A8" w:rsidP="00962075">
      <w:pPr>
        <w:spacing w:line="360" w:lineRule="auto"/>
        <w:jc w:val="both"/>
        <w:rPr>
          <w:rFonts w:ascii="Times New Roman" w:hAnsi="Times New Roman"/>
          <w:position w:val="-32"/>
          <w:sz w:val="24"/>
          <w:szCs w:val="24"/>
        </w:rPr>
      </w:pPr>
      <w:r>
        <w:rPr>
          <w:rFonts w:ascii="Times New Roman" w:hAnsi="Times New Roman"/>
          <w:sz w:val="24"/>
          <w:szCs w:val="24"/>
        </w:rPr>
        <w:t>Here,</w:t>
      </w:r>
      <w:r>
        <w:rPr>
          <w:rFonts w:ascii="Times New Roman" w:hAnsi="Times New Roman"/>
          <w:position w:val="-32"/>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Times New Roman" w:hAnsi="Times New Roman"/>
          <w:sz w:val="24"/>
          <w:szCs w:val="24"/>
        </w:rPr>
        <w:t xml:space="preserve"> is the ozone concentration provided in the OLCI satellite file (with account for units). In particular, to transfer from OLCI O3 units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ascii="Times New Roman" w:hAnsi="Times New Roman"/>
          <w:sz w:val="24"/>
          <w:szCs w:val="24"/>
        </w:rPr>
        <w:t>) to Dobson Units (DU), we multiply OLCI O3 concentration by a constant factor equal to 4.6729e+4. Therefore, the total ozone load 300DU corresponds to 6.42e-3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ascii="Times New Roman" w:hAnsi="Times New Roman"/>
          <w:sz w:val="24"/>
          <w:szCs w:val="24"/>
        </w:rPr>
        <w:t xml:space="preserve">. The values of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ozone</m:t>
            </m:r>
          </m:sub>
        </m:sSub>
      </m:oMath>
      <w:r>
        <w:rPr>
          <w:rFonts w:ascii="Times New Roman" w:hAnsi="Times New Roman"/>
          <w:sz w:val="24"/>
          <w:szCs w:val="24"/>
        </w:rPr>
        <w:t xml:space="preserve"> calculated for all OLCI channels with account for the instrument response function are given in Table A5.1</w:t>
      </w:r>
      <w:bookmarkStart w:id="172" w:name="_Hlk8045927"/>
      <w:r w:rsidR="004B6E4F">
        <w:rPr>
          <w:rFonts w:ascii="Times New Roman" w:hAnsi="Times New Roman"/>
          <w:sz w:val="24"/>
          <w:szCs w:val="24"/>
        </w:rPr>
        <w:t>.</w:t>
      </w:r>
    </w:p>
    <w:bookmarkEnd w:id="172"/>
    <w:p w14:paraId="1F11F5BA" w14:textId="0B7224F4" w:rsidR="00315ED3" w:rsidRPr="00296A23" w:rsidRDefault="006A1BF0" w:rsidP="004B6E4F">
      <w:pPr>
        <w:suppressAutoHyphens w:val="0"/>
        <w:autoSpaceDN/>
        <w:spacing w:after="0" w:line="240" w:lineRule="auto"/>
        <w:textAlignment w:val="auto"/>
        <w:rPr>
          <w:rFonts w:ascii="Consolas" w:eastAsia="Times New Roman" w:hAnsi="Consolas"/>
          <w:color w:val="000000"/>
          <w:sz w:val="23"/>
          <w:szCs w:val="23"/>
          <w:shd w:val="clear" w:color="auto" w:fill="FFFFFF"/>
        </w:rPr>
      </w:pPr>
      <w:r w:rsidRPr="00361980">
        <w:rPr>
          <w:rFonts w:ascii="Consolas" w:eastAsia="Times New Roman" w:hAnsi="Consolas"/>
          <w:color w:val="000000"/>
          <w:sz w:val="23"/>
          <w:szCs w:val="23"/>
          <w:shd w:val="clear" w:color="auto" w:fill="FFFFFF"/>
        </w:rPr>
        <w:t xml:space="preserve">    </w:t>
      </w:r>
    </w:p>
    <w:p w14:paraId="3848DD31" w14:textId="55695DD8" w:rsidR="006A1BF0" w:rsidRDefault="006A1BF0" w:rsidP="006A1BF0">
      <w:pPr>
        <w:spacing w:line="360" w:lineRule="auto"/>
        <w:jc w:val="both"/>
        <w:rPr>
          <w:rFonts w:ascii="Times New Roman" w:hAnsi="Times New Roman"/>
          <w:sz w:val="24"/>
          <w:szCs w:val="24"/>
        </w:rPr>
      </w:pPr>
      <w:r w:rsidRPr="006A1BF0">
        <w:rPr>
          <w:rFonts w:ascii="Consolas" w:eastAsia="Times New Roman" w:hAnsi="Consolas"/>
          <w:color w:val="000000"/>
          <w:sz w:val="23"/>
          <w:szCs w:val="23"/>
          <w:shd w:val="clear" w:color="auto" w:fill="FFFFFF"/>
        </w:rPr>
        <w:t xml:space="preserve">    </w:t>
      </w:r>
      <w:bookmarkStart w:id="173" w:name="_Hlk20745126"/>
      <w:r>
        <w:rPr>
          <w:rFonts w:ascii="Times New Roman" w:hAnsi="Times New Roman"/>
          <w:sz w:val="24"/>
          <w:szCs w:val="24"/>
        </w:rPr>
        <w:t>Table A</w:t>
      </w:r>
      <w:r w:rsidR="00A809C7">
        <w:rPr>
          <w:rFonts w:ascii="Times New Roman" w:hAnsi="Times New Roman"/>
          <w:sz w:val="24"/>
          <w:szCs w:val="24"/>
        </w:rPr>
        <w:t>5</w:t>
      </w:r>
      <w:r>
        <w:rPr>
          <w:rFonts w:ascii="Times New Roman" w:hAnsi="Times New Roman"/>
          <w:sz w:val="24"/>
          <w:szCs w:val="24"/>
        </w:rPr>
        <w:t>.</w:t>
      </w:r>
      <w:r w:rsidR="004B6E4F">
        <w:rPr>
          <w:rFonts w:ascii="Times New Roman" w:hAnsi="Times New Roman"/>
          <w:sz w:val="24"/>
          <w:szCs w:val="24"/>
        </w:rPr>
        <w:t>1</w:t>
      </w:r>
      <w:r>
        <w:rPr>
          <w:rFonts w:ascii="Times New Roman" w:hAnsi="Times New Roman"/>
          <w:sz w:val="24"/>
          <w:szCs w:val="24"/>
        </w:rPr>
        <w:t xml:space="preserve">. The spectral dependence of ozone vertical optical thickness in terrestrial atmosphere at the ozone load equal to 405 DU. </w:t>
      </w:r>
    </w:p>
    <w:p w14:paraId="0F367C3D" w14:textId="273B9F4B" w:rsidR="006A1BF0" w:rsidRPr="00296A23" w:rsidRDefault="006A1BF0" w:rsidP="006A1BF0">
      <w:pPr>
        <w:spacing w:line="360" w:lineRule="auto"/>
        <w:jc w:val="both"/>
        <w:rPr>
          <w:rFonts w:ascii="Times New Roman" w:hAnsi="Times New Roman"/>
          <w:sz w:val="24"/>
          <w:szCs w:val="24"/>
          <w:lang w:val="de-AT"/>
        </w:rPr>
      </w:pPr>
      <w:r w:rsidRPr="006A1BF0">
        <w:rPr>
          <w:rFonts w:ascii="Times New Roman" w:hAnsi="Times New Roman"/>
          <w:sz w:val="24"/>
          <w:szCs w:val="24"/>
        </w:rPr>
        <w:t xml:space="preserve">               </w:t>
      </w:r>
      <m:oMath>
        <m:r>
          <w:rPr>
            <w:rFonts w:ascii="Cambria Math" w:hAnsi="Cambria Math"/>
            <w:sz w:val="24"/>
            <w:szCs w:val="24"/>
          </w:rPr>
          <m:t>λ</m:t>
        </m:r>
        <m:r>
          <w:rPr>
            <w:rFonts w:ascii="Cambria Math" w:hAnsi="Cambria Math"/>
            <w:sz w:val="24"/>
            <w:szCs w:val="24"/>
            <w:lang w:val="de-AT"/>
          </w:rPr>
          <m:t xml:space="preserve">, </m:t>
        </m:r>
        <m:r>
          <w:rPr>
            <w:rFonts w:ascii="Cambria Math" w:hAnsi="Cambria Math"/>
            <w:sz w:val="24"/>
            <w:szCs w:val="24"/>
          </w:rPr>
          <m:t>nm</m:t>
        </m:r>
      </m:oMath>
      <w:r w:rsidRPr="00296A23">
        <w:rPr>
          <w:rFonts w:ascii="Times New Roman" w:hAnsi="Times New Roman"/>
          <w:sz w:val="24"/>
          <w:szCs w:val="24"/>
          <w:lang w:val="de-AT"/>
        </w:rPr>
        <w:t xml:space="preserve">  </w:t>
      </w:r>
      <m:oMath>
        <m:r>
          <w:rPr>
            <w:rFonts w:ascii="Cambria Math" w:hAnsi="Cambria Math"/>
            <w:sz w:val="24"/>
            <w:szCs w:val="24"/>
            <w:lang w:val="de-AT"/>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ozone</m:t>
            </m:r>
          </m:sub>
        </m:sSub>
      </m:oMath>
    </w:p>
    <w:p w14:paraId="1E7513A6"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296A23">
        <w:rPr>
          <w:rFonts w:ascii="Consolas" w:eastAsia="Times New Roman" w:hAnsi="Consolas"/>
          <w:color w:val="000000"/>
          <w:sz w:val="23"/>
          <w:szCs w:val="23"/>
          <w:shd w:val="clear" w:color="auto" w:fill="FFFFFF"/>
          <w:lang w:val="de-AT"/>
        </w:rPr>
        <w:t xml:space="preserve">    </w:t>
      </w:r>
      <w:r w:rsidRPr="006A1BF0">
        <w:rPr>
          <w:rFonts w:ascii="Consolas" w:eastAsia="Times New Roman" w:hAnsi="Consolas"/>
          <w:color w:val="000000"/>
          <w:sz w:val="23"/>
          <w:szCs w:val="23"/>
          <w:shd w:val="clear" w:color="auto" w:fill="FFFFFF"/>
          <w:lang w:val="de-AT"/>
        </w:rPr>
        <w:t>400.00000   1.378170469E-004</w:t>
      </w:r>
    </w:p>
    <w:p w14:paraId="0C7F9156"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412.50000   3.048780958E-004</w:t>
      </w:r>
    </w:p>
    <w:p w14:paraId="14F75567"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442.50000   1.645714060E-003</w:t>
      </w:r>
    </w:p>
    <w:p w14:paraId="6F941CF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490.00000   8.935947110E-003</w:t>
      </w:r>
    </w:p>
    <w:p w14:paraId="20292E8B"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510.00000   1.750535146E-002</w:t>
      </w:r>
    </w:p>
    <w:p w14:paraId="66EB3E1F"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560.00000   4.347104369E-002</w:t>
      </w:r>
    </w:p>
    <w:p w14:paraId="69BB0A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620.00000   4.487130794E-002</w:t>
      </w:r>
    </w:p>
    <w:p w14:paraId="479CDE29"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665.00000   2.101591797E-002</w:t>
      </w:r>
    </w:p>
    <w:p w14:paraId="680399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673.75000   1.716230955E-002</w:t>
      </w:r>
    </w:p>
    <w:p w14:paraId="6D32C4B8"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681.25000   1.466298300E-002</w:t>
      </w:r>
    </w:p>
    <w:p w14:paraId="4FB1B656" w14:textId="77777777" w:rsidR="006A1BF0" w:rsidRPr="00296A23"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w:t>
      </w:r>
      <w:r w:rsidRPr="00296A23">
        <w:rPr>
          <w:rFonts w:ascii="Consolas" w:eastAsia="Times New Roman" w:hAnsi="Consolas"/>
          <w:color w:val="000000"/>
          <w:sz w:val="23"/>
          <w:szCs w:val="23"/>
          <w:shd w:val="clear" w:color="auto" w:fill="FFFFFF"/>
          <w:lang w:val="de-AT"/>
        </w:rPr>
        <w:t>708.75000   7.983028470E-003</w:t>
      </w:r>
    </w:p>
    <w:p w14:paraId="6FACE5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296A23">
        <w:rPr>
          <w:rFonts w:ascii="Consolas" w:eastAsia="Times New Roman" w:hAnsi="Consolas"/>
          <w:color w:val="000000"/>
          <w:sz w:val="23"/>
          <w:szCs w:val="23"/>
          <w:shd w:val="clear" w:color="auto" w:fill="FFFFFF"/>
          <w:lang w:val="de-AT"/>
        </w:rPr>
        <w:t xml:space="preserve">    </w:t>
      </w:r>
      <w:r w:rsidRPr="006A1BF0">
        <w:rPr>
          <w:rFonts w:ascii="Consolas" w:eastAsia="Times New Roman" w:hAnsi="Consolas"/>
          <w:color w:val="000000"/>
          <w:sz w:val="23"/>
          <w:szCs w:val="23"/>
          <w:shd w:val="clear" w:color="auto" w:fill="FFFFFF"/>
          <w:lang w:val="de-AT"/>
        </w:rPr>
        <w:t>753.75000   3.879744653E-003</w:t>
      </w:r>
    </w:p>
    <w:p w14:paraId="56FB73AD"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761.25000   2.923775641E-003</w:t>
      </w:r>
    </w:p>
    <w:p w14:paraId="0791A1C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764.37500   2.792211429E-003</w:t>
      </w:r>
    </w:p>
    <w:p w14:paraId="78F7C7F2"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767.50000   2.729651478E-003</w:t>
      </w:r>
    </w:p>
    <w:p w14:paraId="54BE96C2"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778.75000   3.255969698E-003</w:t>
      </w:r>
    </w:p>
    <w:p w14:paraId="2EAA767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865.00000   8.956858078E-004</w:t>
      </w:r>
    </w:p>
    <w:p w14:paraId="5C8F222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885.00000   5.188799343E-004</w:t>
      </w:r>
    </w:p>
    <w:p w14:paraId="7A1DD5C1"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900.00000   6.715773241E-004</w:t>
      </w:r>
    </w:p>
    <w:p w14:paraId="659E5807"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940.00000   3.127781417E-004</w:t>
      </w:r>
    </w:p>
    <w:p w14:paraId="77DDFD1C" w14:textId="06A3FBC2" w:rsidR="006A1BF0" w:rsidRPr="00C93923" w:rsidRDefault="006A1BF0" w:rsidP="006A1BF0">
      <w:pPr>
        <w:suppressAutoHyphens w:val="0"/>
        <w:spacing w:line="360" w:lineRule="auto"/>
        <w:jc w:val="both"/>
        <w:textAlignment w:val="auto"/>
        <w:rPr>
          <w:rFonts w:ascii="Times New Roman" w:hAnsi="Times New Roman"/>
          <w:b/>
          <w:color w:val="002060"/>
          <w:sz w:val="24"/>
          <w:szCs w:val="24"/>
          <w:lang w:val="de-AT"/>
        </w:rPr>
      </w:pPr>
      <w:r w:rsidRPr="006A1BF0">
        <w:rPr>
          <w:rFonts w:ascii="Consolas" w:eastAsia="Times New Roman" w:hAnsi="Consolas"/>
          <w:color w:val="000000"/>
          <w:sz w:val="23"/>
          <w:szCs w:val="23"/>
          <w:shd w:val="clear" w:color="auto" w:fill="FFFFFF"/>
          <w:lang w:val="de-AT"/>
        </w:rPr>
        <w:t xml:space="preserve">   </w:t>
      </w:r>
      <w:r w:rsidRPr="00C93923">
        <w:rPr>
          <w:rFonts w:ascii="Consolas" w:eastAsia="Times New Roman" w:hAnsi="Consolas"/>
          <w:color w:val="000000"/>
          <w:sz w:val="23"/>
          <w:szCs w:val="23"/>
          <w:shd w:val="clear" w:color="auto" w:fill="FFFFFF"/>
          <w:lang w:val="de-AT"/>
        </w:rPr>
        <w:t>1020.00000   1.408798425E-005</w:t>
      </w:r>
    </w:p>
    <w:bookmarkEnd w:id="173"/>
    <w:p w14:paraId="5B25DC92"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46099D5C"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2103DCAB"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16C6695A"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0F2BDACF"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603F107B" w14:textId="54C470E5" w:rsidR="00F72E67" w:rsidRDefault="00F72E67" w:rsidP="008D1757">
      <w:pPr>
        <w:suppressAutoHyphens w:val="0"/>
        <w:spacing w:line="360" w:lineRule="auto"/>
        <w:jc w:val="both"/>
        <w:textAlignment w:val="auto"/>
        <w:rPr>
          <w:rFonts w:ascii="Times New Roman" w:hAnsi="Times New Roman"/>
          <w:b/>
          <w:color w:val="002060"/>
          <w:sz w:val="24"/>
          <w:szCs w:val="24"/>
        </w:rPr>
      </w:pPr>
      <w:r w:rsidRPr="00296A23">
        <w:rPr>
          <w:rFonts w:ascii="Times New Roman" w:hAnsi="Times New Roman"/>
          <w:b/>
          <w:color w:val="002060"/>
          <w:sz w:val="24"/>
          <w:szCs w:val="24"/>
        </w:rPr>
        <w:t xml:space="preserve">Appendix </w:t>
      </w:r>
      <w:r w:rsidR="00E43254">
        <w:rPr>
          <w:rFonts w:ascii="Times New Roman" w:hAnsi="Times New Roman"/>
          <w:b/>
          <w:color w:val="002060"/>
          <w:sz w:val="24"/>
          <w:szCs w:val="24"/>
        </w:rPr>
        <w:t>6</w:t>
      </w:r>
      <w:r w:rsidRPr="00296A23">
        <w:rPr>
          <w:rFonts w:ascii="Times New Roman" w:hAnsi="Times New Roman"/>
          <w:b/>
          <w:color w:val="002060"/>
          <w:sz w:val="24"/>
          <w:szCs w:val="24"/>
        </w:rPr>
        <w:t xml:space="preserve">. </w:t>
      </w:r>
      <w:proofErr w:type="spellStart"/>
      <w:r>
        <w:rPr>
          <w:rFonts w:ascii="Times New Roman" w:hAnsi="Times New Roman"/>
          <w:b/>
          <w:color w:val="002060"/>
          <w:sz w:val="24"/>
          <w:szCs w:val="24"/>
        </w:rPr>
        <w:t>Angström</w:t>
      </w:r>
      <w:proofErr w:type="spellEnd"/>
      <w:r>
        <w:rPr>
          <w:rFonts w:ascii="Times New Roman" w:hAnsi="Times New Roman"/>
          <w:b/>
          <w:color w:val="002060"/>
          <w:sz w:val="24"/>
          <w:szCs w:val="24"/>
        </w:rPr>
        <w:t xml:space="preserve"> absorption parameter for impurities in snow</w:t>
      </w:r>
    </w:p>
    <w:p w14:paraId="017A59F9" w14:textId="14AF7C66" w:rsidR="00983CCB" w:rsidRPr="008D1757" w:rsidRDefault="00983CCB" w:rsidP="008D1757">
      <w:pPr>
        <w:suppressAutoHyphens w:val="0"/>
        <w:spacing w:line="360" w:lineRule="auto"/>
        <w:jc w:val="both"/>
        <w:textAlignment w:val="auto"/>
        <w:rPr>
          <w:rFonts w:ascii="Times New Roman" w:hAnsi="Times New Roman"/>
          <w:color w:val="000000" w:themeColor="text1"/>
          <w:sz w:val="24"/>
          <w:szCs w:val="24"/>
        </w:rPr>
      </w:pPr>
      <w:r w:rsidRPr="00983CCB">
        <w:rPr>
          <w:rFonts w:ascii="Times New Roman" w:hAnsi="Times New Roman"/>
          <w:color w:val="000000" w:themeColor="text1"/>
          <w:sz w:val="24"/>
          <w:szCs w:val="24"/>
        </w:rPr>
        <w:t>The polluted snow spherical albedo can be presented in the following form</w:t>
      </w:r>
      <w:r w:rsidR="00457749">
        <w:rPr>
          <w:rFonts w:ascii="Times New Roman" w:hAnsi="Times New Roman"/>
          <w:color w:val="000000" w:themeColor="text1"/>
          <w:sz w:val="24"/>
          <w:szCs w:val="24"/>
        </w:rPr>
        <w:t xml:space="preserve"> in the visible</w:t>
      </w:r>
      <w:r w:rsidRPr="00983CCB">
        <w:rPr>
          <w:rFonts w:ascii="Times New Roman" w:hAnsi="Times New Roman"/>
          <w:color w:val="000000" w:themeColor="text1"/>
          <w:sz w:val="24"/>
          <w:szCs w:val="24"/>
        </w:rPr>
        <w:t>:</w:t>
      </w:r>
    </w:p>
    <w:p w14:paraId="5AC362BB" w14:textId="0C962C66" w:rsidR="008D1757" w:rsidRDefault="003F1544" w:rsidP="008D1757">
      <w:pPr>
        <w:suppressAutoHyphens w:val="0"/>
        <w:spacing w:line="360" w:lineRule="auto"/>
        <w:ind w:left="644"/>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sSub>
              <m:sSubPr>
                <m:ctrlPr>
                  <w:rPr>
                    <w:rFonts w:ascii="Cambria Math" w:hAnsi="Times New Roman"/>
                    <w:i/>
                    <w:sz w:val="24"/>
                    <w:szCs w:val="24"/>
                  </w:rPr>
                </m:ctrlPr>
              </m:sSubPr>
              <m:e>
                <m:r>
                  <w:rPr>
                    <w:rFonts w:ascii="Cambria Math" w:hAnsi="Cambria Math"/>
                    <w:sz w:val="24"/>
                    <w:szCs w:val="24"/>
                  </w:rPr>
                  <m:t>Q</m:t>
                </m:r>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l</m:t>
            </m:r>
          </m:e>
        </m:rad>
        <m:r>
          <w:rPr>
            <w:rFonts w:ascii="Cambria Math" w:hAnsi="Times New Roman"/>
            <w:sz w:val="24"/>
            <w:szCs w:val="24"/>
          </w:rPr>
          <m:t>)</m:t>
        </m:r>
      </m:oMath>
      <w:r w:rsidR="00983CCB">
        <w:rPr>
          <w:rFonts w:ascii="Times New Roman" w:hAnsi="Times New Roman"/>
          <w:sz w:val="24"/>
          <w:szCs w:val="24"/>
        </w:rPr>
        <w:t xml:space="preserve"> .</w:t>
      </w:r>
      <w:r w:rsidR="00457749">
        <w:rPr>
          <w:rFonts w:ascii="Times New Roman" w:hAnsi="Times New Roman"/>
          <w:sz w:val="24"/>
          <w:szCs w:val="24"/>
        </w:rPr>
        <w:t xml:space="preserve">                      </w:t>
      </w:r>
      <w:r w:rsidR="00365D7F">
        <w:rPr>
          <w:rFonts w:ascii="Times New Roman" w:hAnsi="Times New Roman"/>
          <w:sz w:val="24"/>
          <w:szCs w:val="24"/>
        </w:rPr>
        <w:t xml:space="preserve">     </w:t>
      </w:r>
      <w:r w:rsidR="00457749">
        <w:rPr>
          <w:rFonts w:ascii="Times New Roman" w:hAnsi="Times New Roman"/>
          <w:sz w:val="24"/>
          <w:szCs w:val="24"/>
        </w:rPr>
        <w:t xml:space="preserve">               (</w:t>
      </w:r>
      <w:bookmarkStart w:id="174" w:name="_Hlk18416384"/>
      <w:r w:rsidR="00CC78A8">
        <w:rPr>
          <w:rFonts w:ascii="Times New Roman" w:hAnsi="Times New Roman"/>
          <w:sz w:val="24"/>
          <w:szCs w:val="24"/>
        </w:rPr>
        <w:t>A6</w:t>
      </w:r>
      <w:bookmarkEnd w:id="174"/>
      <w:r w:rsidR="00457749">
        <w:rPr>
          <w:rFonts w:ascii="Times New Roman" w:hAnsi="Times New Roman"/>
          <w:sz w:val="24"/>
          <w:szCs w:val="24"/>
        </w:rPr>
        <w:t>.1)</w:t>
      </w:r>
    </w:p>
    <w:p w14:paraId="5920F016" w14:textId="002F686F" w:rsidR="00B76E32" w:rsidRPr="008D1757" w:rsidRDefault="00983CCB" w:rsidP="008D1757">
      <w:pPr>
        <w:suppressAutoHyphens w:val="0"/>
        <w:spacing w:line="360" w:lineRule="auto"/>
        <w:textAlignment w:val="auto"/>
        <w:rPr>
          <w:rFonts w:ascii="Times New Roman" w:hAnsi="Times New Roman"/>
          <w:sz w:val="24"/>
          <w:szCs w:val="24"/>
        </w:rPr>
      </w:pPr>
      <w:r>
        <w:rPr>
          <w:rFonts w:ascii="Times New Roman" w:eastAsia="Times New Roman" w:hAnsi="Times New Roman"/>
          <w:sz w:val="24"/>
          <w:szCs w:val="24"/>
          <w:lang w:val="en-GB"/>
        </w:rPr>
        <w:t xml:space="preserve">Let us assume that the impurity absorption coefficient </w:t>
      </w:r>
      <w:r w:rsidR="00457749">
        <w:rPr>
          <w:rFonts w:ascii="Times New Roman" w:eastAsia="Times New Roman" w:hAnsi="Times New Roman"/>
          <w:sz w:val="24"/>
          <w:szCs w:val="24"/>
          <w:lang w:val="en-GB"/>
        </w:rPr>
        <w:t xml:space="preserve">has </w:t>
      </w:r>
      <w:r>
        <w:rPr>
          <w:rFonts w:ascii="Times New Roman" w:eastAsia="Times New Roman" w:hAnsi="Times New Roman"/>
          <w:sz w:val="24"/>
          <w:szCs w:val="24"/>
          <w:lang w:val="en-GB"/>
        </w:rPr>
        <w:t>the following form:</w:t>
      </w:r>
    </w:p>
    <w:bookmarkStart w:id="175" w:name="_Hlk8045179"/>
    <w:p w14:paraId="59FA19BE" w14:textId="1C65F42F" w:rsidR="00983CCB" w:rsidRDefault="003F1544" w:rsidP="00457749">
      <w:pPr>
        <w:spacing w:line="360" w:lineRule="auto"/>
        <w:jc w:val="right"/>
        <w:rPr>
          <w:rFonts w:ascii="Times New Roman" w:eastAsiaTheme="minorEastAsia" w:hAnsi="Times New Roman"/>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d>
          <m:dPr>
            <m:ctrlPr>
              <w:rPr>
                <w:rFonts w:ascii="Cambria Math" w:hAnsi="Cambria Math"/>
                <w:i/>
                <w:sz w:val="24"/>
                <w:szCs w:val="24"/>
              </w:rPr>
            </m:ctrlPr>
          </m:dPr>
          <m:e>
            <m:r>
              <w:rPr>
                <w:rFonts w:ascii="Cambria Math" w:hAnsi="Cambria Math"/>
                <w:sz w:val="24"/>
                <w:szCs w:val="24"/>
              </w:rPr>
              <m:t>λ</m:t>
            </m:r>
          </m:e>
        </m:d>
        <w:bookmarkEnd w:id="175"/>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-m</m:t>
            </m:r>
          </m:sup>
        </m:sSup>
      </m:oMath>
      <w:r w:rsidR="00983CCB" w:rsidRPr="00F25A68">
        <w:rPr>
          <w:rFonts w:ascii="Times New Roman" w:eastAsiaTheme="minorEastAsia" w:hAnsi="Times New Roman"/>
          <w:sz w:val="24"/>
          <w:szCs w:val="24"/>
        </w:rPr>
        <w:t xml:space="preserve">  ,</w:t>
      </w:r>
      <w:r w:rsidR="00457749">
        <w:rPr>
          <w:rFonts w:ascii="Times New Roman" w:eastAsiaTheme="minorEastAsia" w:hAnsi="Times New Roman"/>
          <w:sz w:val="24"/>
          <w:szCs w:val="24"/>
        </w:rPr>
        <w:t xml:space="preserve">                                         (</w:t>
      </w:r>
      <w:r w:rsidR="00CC78A8">
        <w:rPr>
          <w:rFonts w:ascii="Times New Roman" w:hAnsi="Times New Roman"/>
          <w:sz w:val="24"/>
          <w:szCs w:val="24"/>
        </w:rPr>
        <w:t>A6</w:t>
      </w:r>
      <w:r w:rsidR="00457749">
        <w:rPr>
          <w:rFonts w:ascii="Times New Roman" w:eastAsiaTheme="minorEastAsia" w:hAnsi="Times New Roman"/>
          <w:sz w:val="24"/>
          <w:szCs w:val="24"/>
        </w:rPr>
        <w:t>.2)</w:t>
      </w:r>
    </w:p>
    <w:p w14:paraId="0AC4BC88" w14:textId="32B90CDE" w:rsidR="00983CCB" w:rsidRDefault="00E67DD4" w:rsidP="00457749">
      <w:pPr>
        <w:spacing w:line="360" w:lineRule="auto"/>
        <w:rPr>
          <w:rFonts w:ascii="Times New Roman" w:eastAsia="Times New Roman" w:hAnsi="Times New Roman"/>
          <w:sz w:val="24"/>
          <w:szCs w:val="24"/>
        </w:rPr>
      </w:pPr>
      <w:r>
        <w:rPr>
          <w:rFonts w:ascii="Times New Roman" w:eastAsia="Times New Roman" w:hAnsi="Times New Roman"/>
          <w:sz w:val="24"/>
          <w:szCs w:val="24"/>
          <w:lang w:val="en-GB"/>
        </w:rPr>
        <w:t>w</w:t>
      </w:r>
      <w:r w:rsidR="00457749">
        <w:rPr>
          <w:rFonts w:ascii="Times New Roman" w:eastAsia="Times New Roman" w:hAnsi="Times New Roman"/>
          <w:sz w:val="24"/>
          <w:szCs w:val="24"/>
          <w:lang w:val="en-GB"/>
        </w:rPr>
        <w:t>here</w:t>
      </w:r>
      <m:oMath>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0</m:t>
            </m:r>
          </m:sub>
        </m:sSub>
        <m:r>
          <w:rPr>
            <w:rFonts w:ascii="Cambria Math" w:hAnsi="Cambria Math"/>
            <w:sz w:val="24"/>
            <w:szCs w:val="24"/>
          </w:rPr>
          <m:t>=1μm.</m:t>
        </m:r>
      </m:oMath>
      <w:r w:rsidR="00457749">
        <w:rPr>
          <w:rFonts w:ascii="Times New Roman" w:eastAsia="Times New Roman" w:hAnsi="Times New Roman"/>
          <w:sz w:val="24"/>
          <w:szCs w:val="24"/>
        </w:rPr>
        <w:t xml:space="preserve"> Then one can easily derive from equation (6.1) for the Angström absorption coefficient:</w:t>
      </w:r>
    </w:p>
    <w:p w14:paraId="5A07BF98" w14:textId="7F58EE5F" w:rsidR="00457749" w:rsidRDefault="00457749" w:rsidP="008D1757">
      <w:pPr>
        <w:spacing w:line="360" w:lineRule="auto"/>
        <w:jc w:val="right"/>
        <w:rPr>
          <w:rFonts w:ascii="Times New Roman" w:eastAsia="Times New Roman" w:hAnsi="Times New Roman"/>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lny</m:t>
            </m:r>
          </m:num>
          <m:den>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λ</m:t>
                    </m:r>
                  </m:den>
                </m:f>
              </m:e>
              <m:sub>
                <m:r>
                  <w:rPr>
                    <w:rFonts w:ascii="Cambria Math" w:hAnsi="Cambria Math"/>
                    <w:sz w:val="24"/>
                    <w:szCs w:val="24"/>
                  </w:rPr>
                  <m:t>1</m:t>
                </m:r>
              </m:sub>
            </m:sSub>
            <m:r>
              <w:rPr>
                <w:rFonts w:ascii="Cambria Math" w:hAnsi="Cambria Math"/>
                <w:sz w:val="24"/>
                <w:szCs w:val="24"/>
              </w:rPr>
              <m:t>)</m:t>
            </m:r>
          </m:den>
        </m:f>
      </m:oMath>
      <w:r>
        <w:rPr>
          <w:rFonts w:ascii="Times New Roman" w:eastAsia="Times New Roman" w:hAnsi="Times New Roman"/>
          <w:sz w:val="24"/>
          <w:szCs w:val="24"/>
        </w:rPr>
        <w:t>,</w:t>
      </w:r>
      <w:r w:rsidR="008D1757">
        <w:rPr>
          <w:rFonts w:ascii="Times New Roman" w:eastAsia="Times New Roman" w:hAnsi="Times New Roman"/>
          <w:sz w:val="24"/>
          <w:szCs w:val="24"/>
        </w:rPr>
        <w:t xml:space="preserve">                                                        (</w:t>
      </w:r>
      <w:r w:rsidR="00CC78A8">
        <w:rPr>
          <w:rFonts w:ascii="Times New Roman" w:hAnsi="Times New Roman"/>
          <w:sz w:val="24"/>
          <w:szCs w:val="24"/>
        </w:rPr>
        <w:t>A6</w:t>
      </w:r>
      <w:r w:rsidR="008D1757">
        <w:rPr>
          <w:rFonts w:ascii="Times New Roman" w:eastAsia="Times New Roman" w:hAnsi="Times New Roman"/>
          <w:sz w:val="24"/>
          <w:szCs w:val="24"/>
        </w:rPr>
        <w:t>.3)</w:t>
      </w:r>
    </w:p>
    <w:p w14:paraId="25EB2BBB" w14:textId="76B2D0C5" w:rsidR="00457749" w:rsidRDefault="00457749" w:rsidP="00457749">
      <w:pPr>
        <w:spacing w:line="360" w:lineRule="auto"/>
        <w:rPr>
          <w:rFonts w:ascii="Times New Roman" w:eastAsia="Times New Roman" w:hAnsi="Times New Roman"/>
          <w:sz w:val="24"/>
          <w:szCs w:val="24"/>
        </w:rPr>
      </w:pPr>
      <w:r>
        <w:rPr>
          <w:rFonts w:ascii="Times New Roman" w:eastAsia="Times New Roman" w:hAnsi="Times New Roman"/>
          <w:sz w:val="24"/>
          <w:szCs w:val="24"/>
        </w:rPr>
        <w:t>where</w:t>
      </w:r>
    </w:p>
    <w:p w14:paraId="2E41C479" w14:textId="33674048" w:rsidR="00457749" w:rsidRDefault="00457749" w:rsidP="008D1757">
      <w:pPr>
        <w:spacing w:line="360" w:lineRule="auto"/>
        <w:jc w:val="right"/>
        <w:rPr>
          <w:rFonts w:ascii="Times New Roman" w:eastAsia="Times New Roman" w:hAnsi="Times New Roman"/>
          <w:sz w:val="24"/>
          <w:szCs w:val="24"/>
        </w:rPr>
      </w:pPr>
      <m:oMath>
        <m:r>
          <w:rPr>
            <w:rFonts w:ascii="Cambria Math" w:hAnsi="Cambria Math"/>
            <w:sz w:val="24"/>
            <w:szCs w:val="24"/>
          </w:rPr>
          <m:t>y=</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ln</m:t>
                </m:r>
              </m:e>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Sup>
              <m:sSubSupPr>
                <m:ctrlPr>
                  <w:rPr>
                    <w:rFonts w:ascii="Cambria Math" w:hAnsi="Cambria Math"/>
                    <w:i/>
                    <w:sz w:val="24"/>
                    <w:szCs w:val="24"/>
                  </w:rPr>
                </m:ctrlPr>
              </m:sSubSupPr>
              <m:e>
                <m:r>
                  <w:rPr>
                    <w:rFonts w:ascii="Cambria Math" w:hAnsi="Cambria Math"/>
                    <w:sz w:val="24"/>
                    <w:szCs w:val="24"/>
                  </w:rPr>
                  <m:t>ln</m:t>
                </m:r>
              </m:e>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w:r>
        <w:rPr>
          <w:rFonts w:ascii="Times New Roman" w:eastAsia="Times New Roman" w:hAnsi="Times New Roman"/>
          <w:sz w:val="24"/>
          <w:szCs w:val="24"/>
        </w:rPr>
        <w:t>.</w:t>
      </w:r>
      <w:r w:rsidR="008D1757">
        <w:rPr>
          <w:rFonts w:ascii="Times New Roman" w:eastAsia="Times New Roman" w:hAnsi="Times New Roman"/>
          <w:sz w:val="24"/>
          <w:szCs w:val="24"/>
        </w:rPr>
        <w:t xml:space="preserve">                                                           (</w:t>
      </w:r>
      <w:r w:rsidR="00CC78A8">
        <w:rPr>
          <w:rFonts w:ascii="Times New Roman" w:hAnsi="Times New Roman"/>
          <w:sz w:val="24"/>
          <w:szCs w:val="24"/>
        </w:rPr>
        <w:t>A6</w:t>
      </w:r>
      <w:r w:rsidR="008D1757">
        <w:rPr>
          <w:rFonts w:ascii="Times New Roman" w:eastAsia="Times New Roman" w:hAnsi="Times New Roman"/>
          <w:sz w:val="24"/>
          <w:szCs w:val="24"/>
        </w:rPr>
        <w:t>.4)</w:t>
      </w:r>
    </w:p>
    <w:p w14:paraId="2A7B8A01" w14:textId="73593026" w:rsidR="00457749" w:rsidRPr="00B37761" w:rsidRDefault="002555DE" w:rsidP="00B37761">
      <w:pPr>
        <w:suppressAutoHyphens w:val="0"/>
        <w:spacing w:line="360" w:lineRule="auto"/>
        <w:textAlignment w:val="auto"/>
        <w:rPr>
          <w:rFonts w:ascii="Times New Roman" w:hAnsi="Times New Roman"/>
          <w:color w:val="000000" w:themeColor="text1"/>
          <w:sz w:val="24"/>
          <w:szCs w:val="24"/>
        </w:rPr>
      </w:pPr>
      <w:r>
        <w:rPr>
          <w:rFonts w:ascii="Times New Roman" w:hAnsi="Times New Roman"/>
          <w:color w:val="000000" w:themeColor="text1"/>
          <w:sz w:val="24"/>
          <w:szCs w:val="24"/>
        </w:rPr>
        <w:t xml:space="preserve">Here </w:t>
      </w:r>
      <m:oMath>
        <m:sSub>
          <m:sSubPr>
            <m:ctrlPr>
              <w:rPr>
                <w:rFonts w:ascii="Cambria Math" w:hAnsi="Cambria Math"/>
                <w:i/>
                <w:color w:val="000000" w:themeColor="text1"/>
                <w:sz w:val="24"/>
                <w:szCs w:val="24"/>
              </w:rPr>
            </m:ctrlPr>
          </m:sSub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1</m:t>
                </m:r>
              </m:sub>
            </m:sSub>
            <m:r>
              <w:rPr>
                <w:rFonts w:ascii="Cambria Math" w:hAnsi="Cambria Math"/>
                <w:color w:val="000000" w:themeColor="text1"/>
                <w:sz w:val="24"/>
                <w:szCs w:val="24"/>
              </w:rPr>
              <m:t>,r</m:t>
            </m:r>
          </m:e>
          <m:sub>
            <m:r>
              <w:rPr>
                <w:rFonts w:ascii="Cambria Math" w:hAnsi="Cambria Math"/>
                <w:color w:val="000000" w:themeColor="text1"/>
                <w:sz w:val="24"/>
                <w:szCs w:val="24"/>
              </w:rPr>
              <m:t>2</m:t>
            </m:r>
          </m:sub>
        </m:sSub>
        <m:r>
          <w:rPr>
            <w:rFonts w:ascii="Cambria Math" w:hAnsi="Cambria Math"/>
            <w:color w:val="000000" w:themeColor="text1"/>
            <w:sz w:val="24"/>
            <w:szCs w:val="24"/>
          </w:rPr>
          <m:t xml:space="preserve"> </m:t>
        </m:r>
      </m:oMath>
      <w:r>
        <w:rPr>
          <w:rFonts w:ascii="Times New Roman" w:hAnsi="Times New Roman"/>
          <w:color w:val="000000" w:themeColor="text1"/>
          <w:sz w:val="24"/>
          <w:szCs w:val="24"/>
        </w:rPr>
        <w:t xml:space="preserve">are spherical albedos at the wavelengths </w:t>
      </w:r>
      <m:oMath>
        <m:sSub>
          <m:sSubPr>
            <m:ctrlPr>
              <w:rPr>
                <w:rFonts w:ascii="Cambria Math" w:hAnsi="Cambria Math"/>
                <w:i/>
                <w:color w:val="000000" w:themeColor="text1"/>
                <w:sz w:val="24"/>
                <w:szCs w:val="24"/>
              </w:rPr>
            </m:ctrlPr>
          </m:sSub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1</m:t>
                </m:r>
              </m:sub>
            </m:sSub>
            <m:r>
              <w:rPr>
                <w:rFonts w:ascii="Cambria Math" w:hAnsi="Cambria Math"/>
                <w:color w:val="000000" w:themeColor="text1"/>
                <w:sz w:val="24"/>
                <w:szCs w:val="24"/>
              </w:rPr>
              <m:t>,λ</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 xml:space="preserve"> respectively.</m:t>
            </m:r>
          </m:e>
          <m:sub/>
        </m:sSub>
      </m:oMath>
      <w:r w:rsidR="00457749">
        <w:rPr>
          <w:rFonts w:ascii="Times New Roman" w:eastAsia="Times New Roman" w:hAnsi="Times New Roman"/>
          <w:sz w:val="24"/>
          <w:szCs w:val="24"/>
        </w:rPr>
        <w:t xml:space="preserve">It follows for the </w:t>
      </w:r>
      <w:r w:rsidR="00B37761">
        <w:rPr>
          <w:rFonts w:ascii="Times New Roman" w:eastAsia="Times New Roman" w:hAnsi="Times New Roman"/>
          <w:sz w:val="24"/>
          <w:szCs w:val="24"/>
        </w:rPr>
        <w:t xml:space="preserve">value of </w:t>
      </w:r>
      <m:oMath>
        <m:r>
          <w:rPr>
            <w:rFonts w:ascii="Cambria Math" w:eastAsia="Times New Roman" w:hAnsi="Cambria Math"/>
            <w:sz w:val="24"/>
            <w:szCs w:val="24"/>
          </w:rPr>
          <m:t>f=Q</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e>
        </m:d>
        <m:r>
          <w:rPr>
            <w:rFonts w:ascii="Cambria Math" w:hAnsi="Cambria Math"/>
            <w:sz w:val="24"/>
            <w:szCs w:val="24"/>
          </w:rPr>
          <m:t>:</m:t>
        </m:r>
      </m:oMath>
    </w:p>
    <w:p w14:paraId="20A80D98" w14:textId="0C835260" w:rsidR="00457749" w:rsidRDefault="008D1757" w:rsidP="008D1757">
      <w:pPr>
        <w:spacing w:line="360" w:lineRule="auto"/>
        <w:jc w:val="right"/>
        <w:rPr>
          <w:rFonts w:ascii="Times New Roman" w:eastAsia="Times New Roman" w:hAnsi="Times New Roman"/>
          <w:sz w:val="24"/>
          <w:szCs w:val="24"/>
        </w:rPr>
      </w:pPr>
      <m:oMath>
        <m:r>
          <w:rPr>
            <w:rFonts w:ascii="Cambria Math" w:eastAsia="Times New Roman" w:hAnsi="Cambria Math"/>
            <w:sz w:val="24"/>
            <w:szCs w:val="24"/>
          </w:rPr>
          <m:t>f=</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1</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0</m:t>
                        </m:r>
                      </m:sub>
                    </m:sSub>
                  </m:den>
                </m:f>
              </m:e>
            </m:d>
          </m:e>
          <m:sup>
            <m:r>
              <w:rPr>
                <w:rFonts w:ascii="Cambria Math" w:eastAsia="Times New Roman" w:hAnsi="Cambria Math"/>
                <w:sz w:val="24"/>
                <w:szCs w:val="24"/>
              </w:rPr>
              <m:t>m</m:t>
            </m:r>
          </m:sup>
        </m:sSup>
        <m:sSup>
          <m:sSupPr>
            <m:ctrlPr>
              <w:rPr>
                <w:rFonts w:ascii="Cambria Math" w:eastAsia="Times New Roman" w:hAnsi="Cambria Math"/>
                <w:i/>
                <w:sz w:val="24"/>
                <w:szCs w:val="24"/>
              </w:rPr>
            </m:ctrlPr>
          </m:sSupPr>
          <m:e>
            <m:r>
              <w:rPr>
                <w:rFonts w:ascii="Cambria Math" w:eastAsia="Times New Roman" w:hAnsi="Cambria Math"/>
                <w:sz w:val="24"/>
                <w:szCs w:val="24"/>
              </w:rPr>
              <m:t>ln</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oMath>
      <w:r w:rsidRPr="008D1757">
        <w:rPr>
          <w:rFonts w:ascii="Times New Roman" w:eastAsia="Times New Roman" w:hAnsi="Times New Roman"/>
          <w:i/>
          <w:sz w:val="24"/>
          <w:szCs w:val="24"/>
        </w:rPr>
        <w:t>/l</w:t>
      </w:r>
      <w:r>
        <w:rPr>
          <w:rFonts w:ascii="Times New Roman" w:eastAsia="Times New Roman" w:hAnsi="Times New Roman"/>
          <w:i/>
          <w:sz w:val="24"/>
          <w:szCs w:val="24"/>
        </w:rPr>
        <w:t xml:space="preserve"> </w:t>
      </w:r>
      <w:r w:rsidR="00E67DD4">
        <w:rPr>
          <w:rFonts w:ascii="Times New Roman" w:eastAsia="Times New Roman" w:hAnsi="Times New Roman"/>
          <w:i/>
          <w:sz w:val="24"/>
          <w:szCs w:val="24"/>
        </w:rPr>
        <w:t>.</w:t>
      </w:r>
      <w:r>
        <w:rPr>
          <w:rFonts w:ascii="Times New Roman" w:eastAsia="Times New Roman" w:hAnsi="Times New Roman"/>
          <w:i/>
          <w:sz w:val="24"/>
          <w:szCs w:val="24"/>
        </w:rPr>
        <w:t xml:space="preserve">                                        </w:t>
      </w:r>
      <w:r w:rsidRPr="008D1757">
        <w:rPr>
          <w:rFonts w:ascii="Times New Roman" w:eastAsia="Times New Roman" w:hAnsi="Times New Roman"/>
          <w:sz w:val="24"/>
          <w:szCs w:val="24"/>
        </w:rPr>
        <w:t>(</w:t>
      </w:r>
      <w:r w:rsidR="00CC78A8">
        <w:rPr>
          <w:rFonts w:ascii="Times New Roman" w:hAnsi="Times New Roman"/>
          <w:sz w:val="24"/>
          <w:szCs w:val="24"/>
        </w:rPr>
        <w:t>A6</w:t>
      </w:r>
      <w:r w:rsidRPr="008D1757">
        <w:rPr>
          <w:rFonts w:ascii="Times New Roman" w:eastAsia="Times New Roman" w:hAnsi="Times New Roman"/>
          <w:sz w:val="24"/>
          <w:szCs w:val="24"/>
        </w:rPr>
        <w:t>.5)</w:t>
      </w:r>
    </w:p>
    <w:p w14:paraId="24FBD590" w14:textId="6E28FCDE" w:rsidR="00E67DD4" w:rsidRDefault="00E67DD4" w:rsidP="00E67DD4">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We assume that the snow is polluted by black carbon if </w:t>
      </w:r>
      <w:r w:rsidRPr="00E67DD4">
        <w:rPr>
          <w:rFonts w:ascii="Times New Roman" w:eastAsia="Times New Roman" w:hAnsi="Times New Roman"/>
          <w:i/>
          <w:iCs/>
          <w:sz w:val="24"/>
          <w:szCs w:val="24"/>
        </w:rPr>
        <w:t>m</w:t>
      </w:r>
      <w:r>
        <w:rPr>
          <w:rFonts w:ascii="Times New Roman" w:eastAsia="Times New Roman" w:hAnsi="Times New Roman"/>
          <w:sz w:val="24"/>
          <w:szCs w:val="24"/>
        </w:rPr>
        <w:t xml:space="preserve"> is smaller than 1.2. Otherwise, the dust pollution is assumed.</w:t>
      </w:r>
    </w:p>
    <w:p w14:paraId="3579CDA1" w14:textId="2D4D0FC1" w:rsidR="00904F6E" w:rsidRPr="00904F6E" w:rsidRDefault="00904F6E" w:rsidP="00904F6E">
      <w:pPr>
        <w:suppressAutoHyphens w:val="0"/>
        <w:spacing w:line="360" w:lineRule="auto"/>
        <w:jc w:val="both"/>
        <w:textAlignment w:val="auto"/>
        <w:rPr>
          <w:rFonts w:ascii="Times New Roman" w:hAnsi="Times New Roman"/>
          <w:b/>
          <w:color w:val="002060"/>
          <w:sz w:val="24"/>
          <w:szCs w:val="24"/>
        </w:rPr>
      </w:pPr>
      <w:r w:rsidRPr="00296A23">
        <w:rPr>
          <w:rFonts w:ascii="Times New Roman" w:hAnsi="Times New Roman"/>
          <w:b/>
          <w:color w:val="002060"/>
          <w:sz w:val="24"/>
          <w:szCs w:val="24"/>
        </w:rPr>
        <w:t xml:space="preserve">Appendix </w:t>
      </w:r>
      <w:r>
        <w:rPr>
          <w:rFonts w:ascii="Times New Roman" w:hAnsi="Times New Roman"/>
          <w:b/>
          <w:color w:val="002060"/>
          <w:sz w:val="24"/>
          <w:szCs w:val="24"/>
        </w:rPr>
        <w:t>7</w:t>
      </w:r>
      <w:r w:rsidRPr="00296A23">
        <w:rPr>
          <w:rFonts w:ascii="Times New Roman" w:hAnsi="Times New Roman"/>
          <w:b/>
          <w:color w:val="002060"/>
          <w:sz w:val="24"/>
          <w:szCs w:val="24"/>
        </w:rPr>
        <w:t xml:space="preserve">. </w:t>
      </w:r>
      <w:r>
        <w:rPr>
          <w:rFonts w:ascii="Times New Roman" w:hAnsi="Times New Roman"/>
          <w:b/>
          <w:color w:val="002060"/>
          <w:sz w:val="24"/>
          <w:szCs w:val="24"/>
        </w:rPr>
        <w:t xml:space="preserve">The approximation for the reflectance of </w:t>
      </w:r>
      <w:proofErr w:type="spellStart"/>
      <w:r>
        <w:rPr>
          <w:rFonts w:ascii="Times New Roman" w:hAnsi="Times New Roman"/>
          <w:b/>
          <w:color w:val="002060"/>
          <w:sz w:val="24"/>
          <w:szCs w:val="24"/>
        </w:rPr>
        <w:t>nonabsorbing</w:t>
      </w:r>
      <w:proofErr w:type="spellEnd"/>
      <w:r>
        <w:rPr>
          <w:rFonts w:ascii="Times New Roman" w:hAnsi="Times New Roman"/>
          <w:b/>
          <w:color w:val="002060"/>
          <w:sz w:val="24"/>
          <w:szCs w:val="24"/>
        </w:rPr>
        <w:t xml:space="preserve"> snow</w:t>
      </w:r>
    </w:p>
    <w:p w14:paraId="2C23BB43" w14:textId="6085178B" w:rsidR="00904F6E" w:rsidRPr="00700C39" w:rsidRDefault="00904F6E" w:rsidP="00904F6E">
      <w:pPr>
        <w:pStyle w:val="MDPI31text"/>
        <w:rPr>
          <w:rFonts w:ascii="Times New Roman" w:eastAsia="Palatino Linotype" w:hAnsi="Times New Roman"/>
          <w:sz w:val="24"/>
          <w:szCs w:val="24"/>
        </w:rPr>
      </w:pPr>
      <w:r w:rsidRPr="00700C39">
        <w:rPr>
          <w:rFonts w:ascii="Times New Roman" w:eastAsia="Palatino Linotype" w:hAnsi="Times New Roman"/>
          <w:sz w:val="24"/>
          <w:szCs w:val="24"/>
        </w:rPr>
        <w:t xml:space="preserve">It is assumed that the reflection function of a semi-infinite snow layer can be approximated by the following expression: </w:t>
      </w:r>
    </w:p>
    <w:tbl>
      <w:tblPr>
        <w:tblW w:w="626" w:type="dxa"/>
        <w:jc w:val="center"/>
        <w:tblLayout w:type="fixed"/>
        <w:tblLook w:val="0400" w:firstRow="0" w:lastRow="0" w:firstColumn="0" w:lastColumn="0" w:noHBand="0" w:noVBand="1"/>
      </w:tblPr>
      <w:tblGrid>
        <w:gridCol w:w="626"/>
      </w:tblGrid>
      <w:tr w:rsidR="004A27D3" w:rsidRPr="00700C39" w14:paraId="6AA7D490" w14:textId="77777777" w:rsidTr="004A27D3">
        <w:trPr>
          <w:jc w:val="center"/>
        </w:trPr>
        <w:tc>
          <w:tcPr>
            <w:tcW w:w="626" w:type="dxa"/>
            <w:vAlign w:val="center"/>
          </w:tcPr>
          <w:p w14:paraId="61FE0F8F" w14:textId="5BEAEEB3" w:rsidR="004A27D3" w:rsidRPr="00700C39" w:rsidRDefault="004A27D3" w:rsidP="00176988">
            <w:pPr>
              <w:pBdr>
                <w:top w:val="nil"/>
                <w:left w:val="nil"/>
                <w:bottom w:val="nil"/>
                <w:right w:val="nil"/>
                <w:between w:val="nil"/>
              </w:pBdr>
              <w:adjustRightInd w:val="0"/>
              <w:snapToGrid w:val="0"/>
              <w:spacing w:before="120" w:after="120" w:line="240" w:lineRule="auto"/>
              <w:jc w:val="right"/>
              <w:rPr>
                <w:rFonts w:ascii="Times New Roman" w:eastAsia="Palatino Linotype" w:hAnsi="Times New Roman"/>
                <w:sz w:val="24"/>
                <w:szCs w:val="24"/>
              </w:rPr>
            </w:pPr>
          </w:p>
        </w:tc>
      </w:tr>
    </w:tbl>
    <w:p w14:paraId="43927C91" w14:textId="77777777" w:rsidR="00904F6E" w:rsidRPr="00700C39" w:rsidRDefault="00904F6E" w:rsidP="00904F6E">
      <w:pPr>
        <w:pStyle w:val="MDPI32textnoindent"/>
        <w:rPr>
          <w:rFonts w:ascii="Times New Roman" w:eastAsia="Palatino Linotype" w:hAnsi="Times New Roman"/>
          <w:sz w:val="24"/>
          <w:szCs w:val="24"/>
        </w:rPr>
      </w:pPr>
    </w:p>
    <w:p w14:paraId="65C1A1DD" w14:textId="77777777" w:rsidR="00904F6E" w:rsidRPr="00700C39" w:rsidRDefault="00904F6E" w:rsidP="00904F6E">
      <w:pPr>
        <w:pStyle w:val="MDPI32textnoindent"/>
        <w:rPr>
          <w:rFonts w:ascii="Times New Roman" w:eastAsia="Palatino Linotype" w:hAnsi="Times New Roman"/>
          <w:sz w:val="24"/>
          <w:szCs w:val="24"/>
        </w:rPr>
      </w:pPr>
    </w:p>
    <w:p w14:paraId="506B774C" w14:textId="498BE114" w:rsidR="00904F6E" w:rsidRPr="00700C39" w:rsidRDefault="00904F6E" w:rsidP="00904F6E">
      <w:pPr>
        <w:pStyle w:val="MDPI32textnoindent"/>
        <w:jc w:val="right"/>
        <w:rPr>
          <w:rFonts w:ascii="Times New Roman" w:eastAsia="Palatino Linotype" w:hAnsi="Times New Roman"/>
          <w:sz w:val="24"/>
          <w:szCs w:val="24"/>
        </w:rPr>
      </w:pPr>
      <m:oMath>
        <m:r>
          <w:rPr>
            <w:rFonts w:ascii="Cambria Math" w:eastAsia="Palatino Linotype" w:hAnsi="Cambria Math"/>
            <w:sz w:val="24"/>
            <w:szCs w:val="24"/>
          </w:rPr>
          <w:lastRenderedPageBreak/>
          <m:t>R=</m:t>
        </m:r>
        <m:f>
          <m:fPr>
            <m:ctrlPr>
              <w:rPr>
                <w:rFonts w:ascii="Cambria Math" w:eastAsia="Palatino Linotype" w:hAnsi="Cambria Math"/>
                <w:i/>
                <w:sz w:val="24"/>
                <w:szCs w:val="24"/>
              </w:rPr>
            </m:ctrlPr>
          </m:fPr>
          <m:num>
            <m:r>
              <w:rPr>
                <w:rFonts w:ascii="Cambria Math" w:eastAsia="Palatino Linotype" w:hAnsi="Cambria Math"/>
                <w:sz w:val="24"/>
                <w:szCs w:val="24"/>
              </w:rPr>
              <m:t>A+B</m:t>
            </m:r>
            <m:d>
              <m:dPr>
                <m:ctrlPr>
                  <w:rPr>
                    <w:rFonts w:ascii="Cambria Math" w:eastAsia="Palatino Linotype" w:hAnsi="Cambria Math"/>
                    <w:i/>
                    <w:sz w:val="24"/>
                    <w:szCs w:val="24"/>
                  </w:rPr>
                </m:ctrlPr>
              </m:dPr>
              <m:e>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r>
                  <w:rPr>
                    <w:rFonts w:ascii="Cambria Math" w:eastAsia="Palatino Linotype" w:hAnsi="Cambria Math"/>
                    <w:sz w:val="24"/>
                    <w:szCs w:val="24"/>
                  </w:rPr>
                  <m:t>+</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e>
            </m:d>
            <m:r>
              <w:rPr>
                <w:rFonts w:ascii="Cambria Math" w:eastAsia="Palatino Linotype" w:hAnsi="Cambria Math"/>
                <w:sz w:val="24"/>
                <w:szCs w:val="24"/>
              </w:rPr>
              <m:t>+C</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sSub>
              <m:sSubPr>
                <m:ctrlPr>
                  <w:rPr>
                    <w:rFonts w:ascii="Cambria Math" w:eastAsia="Palatino Linotype" w:hAnsi="Cambria Math"/>
                    <w:i/>
                    <w:sz w:val="24"/>
                    <w:szCs w:val="24"/>
                  </w:rPr>
                </m:ctrlPr>
              </m:sSubPr>
              <m:e>
                <m:r>
                  <w:rPr>
                    <w:rFonts w:ascii="Cambria Math" w:eastAsia="Palatino Linotype" w:hAnsi="Cambria Math"/>
                    <w:sz w:val="24"/>
                    <w:szCs w:val="24"/>
                  </w:rPr>
                  <m:t>μ+p</m:t>
                </m:r>
              </m:e>
              <m:sub/>
            </m:sSub>
          </m:num>
          <m:den>
            <m:r>
              <w:rPr>
                <w:rFonts w:ascii="Cambria Math" w:eastAsia="Palatino Linotype" w:hAnsi="Cambria Math"/>
                <w:sz w:val="24"/>
                <w:szCs w:val="24"/>
              </w:rPr>
              <m:t>4</m:t>
            </m:r>
            <m:d>
              <m:dPr>
                <m:ctrlPr>
                  <w:rPr>
                    <w:rFonts w:ascii="Cambria Math" w:eastAsia="Palatino Linotype" w:hAnsi="Cambria Math"/>
                    <w:i/>
                    <w:sz w:val="24"/>
                    <w:szCs w:val="24"/>
                  </w:rPr>
                </m:ctrlPr>
              </m:dPr>
              <m:e>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r>
                  <w:rPr>
                    <w:rFonts w:ascii="Cambria Math" w:eastAsia="Palatino Linotype" w:hAnsi="Cambria Math"/>
                    <w:sz w:val="24"/>
                    <w:szCs w:val="24"/>
                  </w:rPr>
                  <m:t>+</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sSub>
              </m:e>
            </m:d>
          </m:den>
        </m:f>
      </m:oMath>
      <w:r w:rsidRPr="00700C39">
        <w:rPr>
          <w:rFonts w:ascii="Times New Roman" w:eastAsia="Palatino Linotype" w:hAnsi="Times New Roman"/>
          <w:sz w:val="24"/>
          <w:szCs w:val="24"/>
        </w:rPr>
        <w:t xml:space="preserve">                                              (A7.1)</w:t>
      </w:r>
    </w:p>
    <w:p w14:paraId="45CC7A8C" w14:textId="77777777" w:rsidR="00904F6E" w:rsidRPr="00700C39" w:rsidRDefault="00904F6E" w:rsidP="00904F6E">
      <w:pPr>
        <w:pStyle w:val="MDPI32textnoindent"/>
        <w:rPr>
          <w:rFonts w:ascii="Times New Roman" w:eastAsia="Palatino Linotype" w:hAnsi="Times New Roman"/>
          <w:sz w:val="24"/>
          <w:szCs w:val="24"/>
        </w:rPr>
      </w:pPr>
    </w:p>
    <w:p w14:paraId="508621D4" w14:textId="77777777" w:rsidR="00904F6E" w:rsidRPr="00700C39" w:rsidRDefault="00904F6E" w:rsidP="00904F6E">
      <w:pPr>
        <w:pStyle w:val="MDPI32textnoindent"/>
        <w:rPr>
          <w:rFonts w:ascii="Times New Roman" w:eastAsia="Palatino Linotype" w:hAnsi="Times New Roman"/>
          <w:sz w:val="24"/>
          <w:szCs w:val="24"/>
        </w:rPr>
      </w:pPr>
    </w:p>
    <w:p w14:paraId="78673385" w14:textId="5ED42C4E" w:rsidR="00904F6E" w:rsidRPr="00700C39" w:rsidRDefault="00904F6E" w:rsidP="00904F6E">
      <w:pPr>
        <w:pStyle w:val="MDPI32textnoindent"/>
        <w:rPr>
          <w:rFonts w:ascii="Times New Roman" w:eastAsia="Palatino Linotype" w:hAnsi="Times New Roman"/>
          <w:sz w:val="24"/>
          <w:szCs w:val="24"/>
        </w:rPr>
      </w:pPr>
      <w:r w:rsidRPr="00700C39">
        <w:rPr>
          <w:rFonts w:ascii="Times New Roman" w:eastAsia="Palatino Linotype" w:hAnsi="Times New Roman"/>
          <w:sz w:val="24"/>
          <w:szCs w:val="24"/>
        </w:rPr>
        <w:t xml:space="preserve">where </w:t>
      </w:r>
      <w:r w:rsidRPr="00700C39">
        <w:rPr>
          <w:rFonts w:ascii="Times New Roman" w:eastAsia="Palatino Linotype" w:hAnsi="Times New Roman"/>
          <w:i/>
          <w:iCs/>
          <w:sz w:val="24"/>
          <w:szCs w:val="24"/>
        </w:rPr>
        <w:t>A</w:t>
      </w:r>
      <w:r w:rsidRPr="00700C39">
        <w:rPr>
          <w:rFonts w:ascii="Times New Roman" w:eastAsia="Palatino Linotype" w:hAnsi="Times New Roman"/>
          <w:sz w:val="24"/>
          <w:szCs w:val="24"/>
        </w:rPr>
        <w:t xml:space="preserve"> = 1.247, </w:t>
      </w:r>
      <w:r w:rsidRPr="00700C39">
        <w:rPr>
          <w:rFonts w:ascii="Times New Roman" w:eastAsia="Palatino Linotype" w:hAnsi="Times New Roman"/>
          <w:i/>
          <w:iCs/>
          <w:sz w:val="24"/>
          <w:szCs w:val="24"/>
        </w:rPr>
        <w:t>B</w:t>
      </w:r>
      <w:r w:rsidRPr="00700C39">
        <w:rPr>
          <w:rFonts w:ascii="Times New Roman" w:eastAsia="Palatino Linotype" w:hAnsi="Times New Roman"/>
          <w:sz w:val="24"/>
          <w:szCs w:val="24"/>
        </w:rPr>
        <w:t xml:space="preserve"> = 1.186, </w:t>
      </w:r>
      <w:r w:rsidRPr="00700C39">
        <w:rPr>
          <w:rFonts w:ascii="Times New Roman" w:eastAsia="Palatino Linotype" w:hAnsi="Times New Roman"/>
          <w:i/>
          <w:iCs/>
          <w:sz w:val="24"/>
          <w:szCs w:val="24"/>
        </w:rPr>
        <w:t>C</w:t>
      </w:r>
      <w:r w:rsidRPr="00700C39">
        <w:rPr>
          <w:rFonts w:ascii="Times New Roman" w:eastAsia="Palatino Linotype" w:hAnsi="Times New Roman"/>
          <w:sz w:val="24"/>
          <w:szCs w:val="24"/>
        </w:rPr>
        <w:t xml:space="preserve"> = 5.157,</w:t>
      </w:r>
      <m:oMath>
        <m:r>
          <w:rPr>
            <w:rFonts w:ascii="Cambria Math" w:eastAsia="Palatino Linotype" w:hAnsi="Cambria Math"/>
            <w:sz w:val="24"/>
            <w:szCs w:val="24"/>
          </w:rPr>
          <m:t>p=11.1</m:t>
        </m:r>
        <m:func>
          <m:funcPr>
            <m:ctrlPr>
              <w:rPr>
                <w:rFonts w:ascii="Cambria Math" w:eastAsia="Palatino Linotype" w:hAnsi="Cambria Math"/>
                <w:sz w:val="24"/>
                <w:szCs w:val="24"/>
              </w:rPr>
            </m:ctrlPr>
          </m:funcPr>
          <m:fName>
            <m:r>
              <m:rPr>
                <m:sty m:val="p"/>
              </m:rPr>
              <w:rPr>
                <w:rFonts w:ascii="Cambria Math" w:eastAsia="Palatino Linotype" w:hAnsi="Cambria Math"/>
                <w:sz w:val="24"/>
                <w:szCs w:val="24"/>
              </w:rPr>
              <m:t>exp</m:t>
            </m:r>
          </m:fName>
          <m:e>
            <m:d>
              <m:dPr>
                <m:ctrlPr>
                  <w:rPr>
                    <w:rFonts w:ascii="Cambria Math" w:eastAsia="Palatino Linotype" w:hAnsi="Cambria Math"/>
                    <w:i/>
                    <w:sz w:val="24"/>
                    <w:szCs w:val="24"/>
                  </w:rPr>
                </m:ctrlPr>
              </m:dPr>
              <m:e>
                <m:r>
                  <w:rPr>
                    <w:rFonts w:ascii="Cambria Math" w:eastAsia="Palatino Linotype" w:hAnsi="Cambria Math"/>
                    <w:sz w:val="24"/>
                    <w:szCs w:val="24"/>
                  </w:rPr>
                  <m:t>-0.087θ</m:t>
                </m:r>
              </m:e>
            </m:d>
          </m:e>
        </m:func>
        <m:r>
          <w:rPr>
            <w:rFonts w:ascii="Cambria Math" w:eastAsia="Palatino Linotype" w:hAnsi="Cambria Math"/>
            <w:sz w:val="24"/>
            <w:szCs w:val="24"/>
          </w:rPr>
          <m:t>+1.1</m:t>
        </m:r>
        <m:r>
          <m:rPr>
            <m:sty m:val="p"/>
          </m:rPr>
          <w:rPr>
            <w:rFonts w:ascii="Cambria Math" w:eastAsia="Palatino Linotype" w:hAnsi="Cambria Math"/>
            <w:sz w:val="24"/>
            <w:szCs w:val="24"/>
          </w:rPr>
          <m:t>exp⁡</m:t>
        </m:r>
        <m:r>
          <w:rPr>
            <w:rFonts w:ascii="Cambria Math" w:eastAsia="Palatino Linotype" w:hAnsi="Cambria Math"/>
            <w:sz w:val="24"/>
            <w:szCs w:val="24"/>
          </w:rPr>
          <m:t>(-0.014θ)</m:t>
        </m:r>
      </m:oMath>
    </w:p>
    <w:tbl>
      <w:tblPr>
        <w:tblW w:w="8844" w:type="dxa"/>
        <w:jc w:val="center"/>
        <w:tblLayout w:type="fixed"/>
        <w:tblLook w:val="0400" w:firstRow="0" w:lastRow="0" w:firstColumn="0" w:lastColumn="0" w:noHBand="0" w:noVBand="1"/>
      </w:tblPr>
      <w:tblGrid>
        <w:gridCol w:w="8305"/>
        <w:gridCol w:w="539"/>
      </w:tblGrid>
      <w:tr w:rsidR="00904F6E" w:rsidRPr="00700C39" w14:paraId="4CAF1FAC" w14:textId="77777777" w:rsidTr="00176988">
        <w:trPr>
          <w:jc w:val="center"/>
        </w:trPr>
        <w:tc>
          <w:tcPr>
            <w:tcW w:w="8305" w:type="dxa"/>
          </w:tcPr>
          <w:p w14:paraId="2A3077EB" w14:textId="77777777" w:rsidR="00904F6E" w:rsidRPr="00700C39" w:rsidRDefault="00904F6E" w:rsidP="00176988">
            <w:pPr>
              <w:pBdr>
                <w:top w:val="nil"/>
                <w:left w:val="nil"/>
                <w:bottom w:val="nil"/>
                <w:right w:val="nil"/>
                <w:between w:val="nil"/>
              </w:pBdr>
              <w:adjustRightInd w:val="0"/>
              <w:snapToGrid w:val="0"/>
              <w:spacing w:before="60" w:after="60" w:line="240" w:lineRule="auto"/>
              <w:jc w:val="center"/>
              <w:rPr>
                <w:rFonts w:ascii="Times New Roman" w:eastAsia="Palatino Linotype" w:hAnsi="Times New Roman"/>
                <w:sz w:val="24"/>
                <w:szCs w:val="24"/>
              </w:rPr>
            </w:pPr>
          </w:p>
        </w:tc>
        <w:tc>
          <w:tcPr>
            <w:tcW w:w="539" w:type="dxa"/>
            <w:vAlign w:val="center"/>
          </w:tcPr>
          <w:p w14:paraId="20753CED" w14:textId="086BF168" w:rsidR="00904F6E" w:rsidRPr="00700C39" w:rsidRDefault="00904F6E" w:rsidP="00176988">
            <w:pPr>
              <w:pBdr>
                <w:top w:val="nil"/>
                <w:left w:val="nil"/>
                <w:bottom w:val="nil"/>
                <w:right w:val="nil"/>
                <w:between w:val="nil"/>
              </w:pBdr>
              <w:adjustRightInd w:val="0"/>
              <w:snapToGrid w:val="0"/>
              <w:spacing w:before="60" w:after="60" w:line="240" w:lineRule="auto"/>
              <w:jc w:val="center"/>
              <w:rPr>
                <w:rFonts w:ascii="Times New Roman" w:eastAsia="Palatino Linotype" w:hAnsi="Times New Roman"/>
                <w:sz w:val="24"/>
                <w:szCs w:val="24"/>
              </w:rPr>
            </w:pPr>
            <w:r w:rsidRPr="00700C39">
              <w:rPr>
                <w:rFonts w:ascii="Times New Roman" w:eastAsia="Palatino Linotype" w:hAnsi="Times New Roman"/>
                <w:sz w:val="24"/>
                <w:szCs w:val="24"/>
              </w:rPr>
              <w:t xml:space="preserve"> </w:t>
            </w:r>
          </w:p>
        </w:tc>
      </w:tr>
    </w:tbl>
    <w:p w14:paraId="4376186F" w14:textId="77777777"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r w:rsidRPr="00700C39">
        <w:rPr>
          <w:rFonts w:ascii="Times New Roman" w:eastAsia="Palatino Linotype" w:hAnsi="Times New Roman"/>
          <w:sz w:val="24"/>
          <w:szCs w:val="24"/>
        </w:rPr>
        <w:t xml:space="preserve">and θ is the scattering angle in degrees. </w:t>
      </w:r>
    </w:p>
    <w:p w14:paraId="755EDF93" w14:textId="3018D37C"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r w:rsidRPr="00700C39">
        <w:rPr>
          <w:rFonts w:ascii="Times New Roman" w:eastAsia="Palatino Linotype" w:hAnsi="Times New Roman"/>
          <w:sz w:val="24"/>
          <w:szCs w:val="24"/>
        </w:rPr>
        <w:t>It holds:</w:t>
      </w:r>
    </w:p>
    <w:p w14:paraId="53B3FF4A" w14:textId="58A08AC7" w:rsidR="00904F6E" w:rsidRPr="00700C39" w:rsidRDefault="00904F6E" w:rsidP="00904F6E">
      <w:pPr>
        <w:pStyle w:val="MDPI32textnoindent"/>
        <w:jc w:val="right"/>
        <w:rPr>
          <w:rFonts w:ascii="Times New Roman" w:eastAsia="Palatino Linotype" w:hAnsi="Times New Roman"/>
          <w:sz w:val="24"/>
          <w:szCs w:val="24"/>
        </w:rPr>
      </w:pPr>
      <m:oMath>
        <m:r>
          <w:rPr>
            <w:rFonts w:ascii="Cambria Math" w:eastAsia="Palatino Linotype" w:hAnsi="Cambria Math"/>
            <w:sz w:val="24"/>
            <w:szCs w:val="24"/>
          </w:rPr>
          <m:t>cosθ=-</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sSub>
          <m:sSubPr>
            <m:ctrlPr>
              <w:rPr>
                <w:rFonts w:ascii="Cambria Math" w:eastAsia="Palatino Linotype" w:hAnsi="Cambria Math"/>
                <w:i/>
                <w:sz w:val="24"/>
                <w:szCs w:val="24"/>
              </w:rPr>
            </m:ctrlPr>
          </m:sSubPr>
          <m:e>
            <m:r>
              <w:rPr>
                <w:rFonts w:ascii="Cambria Math" w:eastAsia="Palatino Linotype" w:hAnsi="Cambria Math"/>
                <w:sz w:val="24"/>
                <w:szCs w:val="24"/>
              </w:rPr>
              <m:t>μ+s</m:t>
            </m:r>
            <m:sSub>
              <m:sSubPr>
                <m:ctrlPr>
                  <w:rPr>
                    <w:rFonts w:ascii="Cambria Math" w:eastAsia="Palatino Linotype" w:hAnsi="Cambria Math"/>
                    <w:i/>
                    <w:sz w:val="24"/>
                    <w:szCs w:val="24"/>
                  </w:rPr>
                </m:ctrlPr>
              </m:sSubPr>
              <m:e>
                <m:r>
                  <w:rPr>
                    <w:rFonts w:ascii="Cambria Math" w:eastAsia="Palatino Linotype" w:hAnsi="Cambria Math"/>
                    <w:sz w:val="24"/>
                    <w:szCs w:val="24"/>
                  </w:rPr>
                  <m:t>s</m:t>
                </m:r>
              </m:e>
              <m:sub>
                <m:r>
                  <w:rPr>
                    <w:rFonts w:ascii="Cambria Math" w:eastAsia="Palatino Linotype" w:hAnsi="Cambria Math"/>
                    <w:sz w:val="24"/>
                    <w:szCs w:val="24"/>
                  </w:rPr>
                  <m:t>0</m:t>
                </m:r>
              </m:sub>
            </m:sSub>
          </m:e>
          <m:sub/>
        </m:sSub>
        <m:r>
          <w:rPr>
            <w:rFonts w:ascii="Cambria Math" w:eastAsia="Palatino Linotype" w:hAnsi="Cambria Math"/>
            <w:sz w:val="24"/>
            <w:szCs w:val="24"/>
          </w:rPr>
          <m:t>cosφ</m:t>
        </m:r>
      </m:oMath>
      <w:r w:rsidRPr="00700C39">
        <w:rPr>
          <w:rFonts w:ascii="Times New Roman" w:eastAsia="Palatino Linotype" w:hAnsi="Times New Roman"/>
          <w:sz w:val="24"/>
          <w:szCs w:val="24"/>
        </w:rPr>
        <w:t xml:space="preserve">                                         (A7.2)</w:t>
      </w:r>
    </w:p>
    <w:p w14:paraId="3B55A182" w14:textId="77777777"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p>
    <w:tbl>
      <w:tblPr>
        <w:tblW w:w="8844" w:type="dxa"/>
        <w:jc w:val="center"/>
        <w:tblLayout w:type="fixed"/>
        <w:tblLook w:val="0400" w:firstRow="0" w:lastRow="0" w:firstColumn="0" w:lastColumn="0" w:noHBand="0" w:noVBand="1"/>
      </w:tblPr>
      <w:tblGrid>
        <w:gridCol w:w="8305"/>
        <w:gridCol w:w="539"/>
      </w:tblGrid>
      <w:tr w:rsidR="00904F6E" w:rsidRPr="00303D48" w14:paraId="26964B86" w14:textId="77777777" w:rsidTr="00176988">
        <w:trPr>
          <w:jc w:val="center"/>
        </w:trPr>
        <w:tc>
          <w:tcPr>
            <w:tcW w:w="8305" w:type="dxa"/>
          </w:tcPr>
          <w:p w14:paraId="5F21DA15" w14:textId="77777777" w:rsidR="00904F6E" w:rsidRPr="00E95E96" w:rsidRDefault="00904F6E" w:rsidP="00176988">
            <w:pPr>
              <w:pBdr>
                <w:top w:val="nil"/>
                <w:left w:val="nil"/>
                <w:bottom w:val="nil"/>
                <w:right w:val="nil"/>
                <w:between w:val="nil"/>
              </w:pBdr>
              <w:adjustRightInd w:val="0"/>
              <w:snapToGrid w:val="0"/>
              <w:spacing w:before="60" w:after="60" w:line="240" w:lineRule="auto"/>
              <w:jc w:val="center"/>
              <w:rPr>
                <w:rFonts w:ascii="Palatino Linotype" w:eastAsia="Palatino Linotype" w:hAnsi="Palatino Linotype" w:cs="Palatino Linotype"/>
                <w:sz w:val="20"/>
                <w:szCs w:val="20"/>
              </w:rPr>
            </w:pPr>
          </w:p>
        </w:tc>
        <w:tc>
          <w:tcPr>
            <w:tcW w:w="539" w:type="dxa"/>
            <w:vAlign w:val="center"/>
          </w:tcPr>
          <w:p w14:paraId="30B83A03" w14:textId="7FDAE539" w:rsidR="00904F6E" w:rsidRPr="00303D48" w:rsidRDefault="00904F6E" w:rsidP="00176988">
            <w:pPr>
              <w:pBdr>
                <w:top w:val="nil"/>
                <w:left w:val="nil"/>
                <w:bottom w:val="nil"/>
                <w:right w:val="nil"/>
                <w:between w:val="nil"/>
              </w:pBdr>
              <w:adjustRightInd w:val="0"/>
              <w:snapToGrid w:val="0"/>
              <w:spacing w:before="60" w:after="60" w:line="240" w:lineRule="auto"/>
              <w:jc w:val="center"/>
              <w:rPr>
                <w:rFonts w:ascii="Palatino Linotype" w:eastAsia="Palatino Linotype" w:hAnsi="Palatino Linotype" w:cs="Palatino Linotype"/>
                <w:sz w:val="20"/>
                <w:szCs w:val="20"/>
              </w:rPr>
            </w:pPr>
          </w:p>
        </w:tc>
      </w:tr>
    </w:tbl>
    <w:p w14:paraId="6EDC23A0" w14:textId="77777777" w:rsidR="00904F6E" w:rsidRPr="00700C39" w:rsidRDefault="00904F6E" w:rsidP="00700C39">
      <w:pPr>
        <w:pStyle w:val="MDPI31text"/>
        <w:spacing w:line="360" w:lineRule="auto"/>
        <w:ind w:firstLine="0"/>
        <w:rPr>
          <w:rFonts w:ascii="Times New Roman" w:eastAsia="Palatino Linotype" w:hAnsi="Times New Roman"/>
          <w:sz w:val="24"/>
          <w:szCs w:val="24"/>
        </w:rPr>
      </w:pPr>
      <w:r w:rsidRPr="00700C39">
        <w:rPr>
          <w:rFonts w:ascii="Times New Roman" w:eastAsia="Palatino Linotype" w:hAnsi="Times New Roman"/>
          <w:sz w:val="24"/>
          <w:szCs w:val="24"/>
        </w:rPr>
        <w:t xml:space="preserve">Here, </w:t>
      </w:r>
      <w:r w:rsidRPr="00700C39">
        <w:rPr>
          <w:rFonts w:ascii="Times New Roman" w:eastAsia="Palatino Linotype" w:hAnsi="Times New Roman"/>
          <w:i/>
          <w:iCs/>
          <w:sz w:val="24"/>
          <w:szCs w:val="24"/>
        </w:rPr>
        <w:t>s</w:t>
      </w:r>
      <w:r w:rsidRPr="00700C39">
        <w:rPr>
          <w:rFonts w:ascii="Times New Roman" w:eastAsia="Palatino Linotype" w:hAnsi="Times New Roman"/>
          <w:sz w:val="24"/>
          <w:szCs w:val="24"/>
        </w:rPr>
        <w:t xml:space="preserve"> and </w:t>
      </w:r>
      <m:oMath>
        <m:sSub>
          <m:sSubPr>
            <m:ctrlPr>
              <w:rPr>
                <w:rFonts w:ascii="Cambria Math" w:eastAsia="Palatino Linotype" w:hAnsi="Cambria Math"/>
                <w:i/>
                <w:sz w:val="24"/>
                <w:szCs w:val="24"/>
              </w:rPr>
            </m:ctrlPr>
          </m:sSubPr>
          <m:e>
            <m:r>
              <w:rPr>
                <w:rFonts w:ascii="Cambria Math" w:eastAsia="Palatino Linotype" w:hAnsi="Cambria Math"/>
                <w:sz w:val="24"/>
                <w:szCs w:val="24"/>
              </w:rPr>
              <m:t>s</m:t>
            </m:r>
          </m:e>
          <m:sub>
            <m:r>
              <w:rPr>
                <w:rFonts w:ascii="Cambria Math" w:eastAsia="Palatino Linotype" w:hAnsi="Cambria Math"/>
                <w:sz w:val="24"/>
                <w:szCs w:val="24"/>
              </w:rPr>
              <m:t>0</m:t>
            </m:r>
          </m:sub>
        </m:sSub>
      </m:oMath>
      <w:r w:rsidRPr="00700C39">
        <w:rPr>
          <w:rFonts w:ascii="Times New Roman" w:eastAsia="Palatino Linotype" w:hAnsi="Times New Roman"/>
          <w:sz w:val="24"/>
          <w:szCs w:val="24"/>
        </w:rPr>
        <w:t xml:space="preserve"> are the sines of the viewing zenith angle (VZA) and SZA, respectively, </w:t>
      </w:r>
      <w:r w:rsidRPr="00700C39">
        <w:rPr>
          <w:rFonts w:ascii="Times New Roman" w:eastAsia="Palatino Linotype" w:hAnsi="Times New Roman"/>
          <w:i/>
          <w:iCs/>
          <w:sz w:val="24"/>
          <w:szCs w:val="24"/>
        </w:rPr>
        <w:t>φ</w:t>
      </w:r>
      <w:r w:rsidRPr="00700C39">
        <w:rPr>
          <w:rFonts w:ascii="Times New Roman" w:eastAsia="Palatino Linotype" w:hAnsi="Times New Roman"/>
          <w:sz w:val="24"/>
          <w:szCs w:val="24"/>
        </w:rPr>
        <w:t xml:space="preserve"> is the relative azimuthal angle and (</w:t>
      </w:r>
      <m:oMath>
        <m:r>
          <w:rPr>
            <w:rFonts w:ascii="Cambria Math" w:eastAsia="Palatino Linotype" w:hAnsi="Cambria Math"/>
            <w:sz w:val="24"/>
            <w:szCs w:val="24"/>
          </w:rPr>
          <m:t xml:space="preserve"> </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oMath>
      <w:r w:rsidRPr="00700C39">
        <w:rPr>
          <w:rFonts w:ascii="Times New Roman" w:eastAsia="Palatino Linotype" w:hAnsi="Times New Roman"/>
          <w:sz w:val="24"/>
          <w:szCs w:val="24"/>
        </w:rPr>
        <w:t xml:space="preserve">, </w:t>
      </w:r>
      <m:oMath>
        <m:r>
          <w:rPr>
            <w:rFonts w:ascii="Cambria Math" w:eastAsia="Palatino Linotype" w:hAnsi="Cambria Math"/>
            <w:sz w:val="24"/>
            <w:szCs w:val="24"/>
          </w:rPr>
          <m:t xml:space="preserve"> </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sSub>
      </m:oMath>
      <w:r w:rsidRPr="00700C39">
        <w:rPr>
          <w:rFonts w:ascii="Times New Roman" w:eastAsia="Palatino Linotype" w:hAnsi="Times New Roman"/>
          <w:sz w:val="24"/>
          <w:szCs w:val="24"/>
        </w:rPr>
        <w:t xml:space="preserve">) are the cosines of the SZA and VZA, respectively. The OLCI relative azimuth angle υ must be transformed as: </w:t>
      </w:r>
      <w:r w:rsidRPr="00700C39">
        <w:rPr>
          <w:rFonts w:ascii="Times New Roman" w:eastAsia="Palatino Linotype" w:hAnsi="Times New Roman"/>
          <w:i/>
          <w:iCs/>
          <w:sz w:val="24"/>
          <w:szCs w:val="24"/>
        </w:rPr>
        <w:t>φ</w:t>
      </w:r>
      <w:r w:rsidRPr="00700C39">
        <w:rPr>
          <w:rFonts w:ascii="Times New Roman" w:eastAsia="Palatino Linotype" w:hAnsi="Times New Roman"/>
          <w:sz w:val="24"/>
          <w:szCs w:val="24"/>
        </w:rPr>
        <w:t xml:space="preserve"> = abs(180 − υ) to be used in the equations given above.</w:t>
      </w:r>
    </w:p>
    <w:p w14:paraId="395FD21F" w14:textId="77777777" w:rsidR="00E86E84" w:rsidRDefault="00E86E84" w:rsidP="00E86E84">
      <w:pPr>
        <w:suppressAutoHyphens w:val="0"/>
        <w:rPr>
          <w:rFonts w:ascii="Times New Roman" w:eastAsia="Times New Roman" w:hAnsi="Times New Roman"/>
          <w:sz w:val="24"/>
          <w:szCs w:val="24"/>
        </w:rPr>
      </w:pPr>
    </w:p>
    <w:p w14:paraId="7BFC6714" w14:textId="42D9D226" w:rsidR="00B76E32" w:rsidRPr="00E86E84" w:rsidRDefault="00877800" w:rsidP="00E86E84">
      <w:pPr>
        <w:suppressAutoHyphens w:val="0"/>
        <w:rPr>
          <w:rFonts w:ascii="Times New Roman" w:eastAsia="Times New Roman" w:hAnsi="Times New Roman"/>
          <w:sz w:val="24"/>
          <w:szCs w:val="24"/>
        </w:rPr>
      </w:pPr>
      <w:r w:rsidRPr="008461CF">
        <w:rPr>
          <w:rFonts w:ascii="Times New Roman" w:hAnsi="Times New Roman"/>
          <w:b/>
          <w:color w:val="1F497D"/>
          <w:sz w:val="24"/>
          <w:szCs w:val="24"/>
          <w:lang w:val="en-GB"/>
        </w:rPr>
        <w:t>References</w:t>
      </w:r>
    </w:p>
    <w:p w14:paraId="5714F0F7" w14:textId="0829B9B0" w:rsidR="00B76E32" w:rsidRPr="003F1544" w:rsidRDefault="00F23B3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rPr>
      </w:pPr>
      <w:r w:rsidRPr="008D1757">
        <w:rPr>
          <w:rFonts w:ascii="Times New Roman" w:hAnsi="Times New Roman"/>
          <w:sz w:val="24"/>
          <w:szCs w:val="24"/>
        </w:rPr>
        <w:t>Doherty, S. J., Warren, S. G., Grenfell, T. C., Clarke, A. D., and Brandt, R. E.</w:t>
      </w:r>
      <w:r w:rsidR="001D218F">
        <w:rPr>
          <w:rFonts w:ascii="Times New Roman" w:hAnsi="Times New Roman"/>
          <w:sz w:val="24"/>
          <w:szCs w:val="24"/>
        </w:rPr>
        <w:t>, 2010</w:t>
      </w:r>
      <w:r w:rsidRPr="008D1757">
        <w:rPr>
          <w:rFonts w:ascii="Times New Roman" w:hAnsi="Times New Roman"/>
          <w:sz w:val="24"/>
          <w:szCs w:val="24"/>
        </w:rPr>
        <w:t xml:space="preserve">: Light-absorbing impurities in Arctic snow, Atmos. </w:t>
      </w:r>
      <w:r w:rsidRPr="003F1544">
        <w:rPr>
          <w:rFonts w:ascii="Times New Roman" w:hAnsi="Times New Roman"/>
          <w:sz w:val="24"/>
          <w:szCs w:val="24"/>
        </w:rPr>
        <w:t>Chem. Phys., 10, 11647-11680, https://doi.org/10.5194/acp-10-11647-2010</w:t>
      </w:r>
      <w:r w:rsidR="001D218F" w:rsidRPr="003F1544">
        <w:rPr>
          <w:rFonts w:ascii="Times New Roman" w:hAnsi="Times New Roman"/>
          <w:sz w:val="24"/>
          <w:szCs w:val="24"/>
        </w:rPr>
        <w:t>.</w:t>
      </w:r>
    </w:p>
    <w:p w14:paraId="53EE1FD2" w14:textId="77777777" w:rsidR="004775C6" w:rsidRDefault="004775C6" w:rsidP="004775C6">
      <w:pPr>
        <w:pStyle w:val="Default"/>
      </w:pPr>
    </w:p>
    <w:p w14:paraId="68C02097" w14:textId="45B2D2F7" w:rsidR="004775C6" w:rsidRPr="009A2E7B" w:rsidRDefault="004775C6" w:rsidP="009A2E7B">
      <w:pPr>
        <w:pStyle w:val="Default"/>
        <w:spacing w:line="360" w:lineRule="auto"/>
      </w:pPr>
      <w:r w:rsidRPr="004775C6">
        <w:t>Kokhanovsky, A.A.</w:t>
      </w:r>
      <w:r w:rsidR="001D218F">
        <w:t>, 2005</w:t>
      </w:r>
      <w:r w:rsidR="00617D33">
        <w:t>:</w:t>
      </w:r>
      <w:r w:rsidRPr="004775C6">
        <w:t xml:space="preserve"> Reflection of light from particulate media with irregularly shaped particles. J. Quant. </w:t>
      </w:r>
      <w:proofErr w:type="spellStart"/>
      <w:r w:rsidRPr="004775C6">
        <w:t>Spectrosc</w:t>
      </w:r>
      <w:proofErr w:type="spellEnd"/>
      <w:r w:rsidRPr="004775C6">
        <w:t xml:space="preserve">. </w:t>
      </w:r>
      <w:proofErr w:type="spellStart"/>
      <w:r w:rsidRPr="004775C6">
        <w:t>Radiat</w:t>
      </w:r>
      <w:proofErr w:type="spellEnd"/>
      <w:r w:rsidRPr="004775C6">
        <w:t>. Transf.</w:t>
      </w:r>
      <w:r>
        <w:t>,</w:t>
      </w:r>
      <w:r w:rsidRPr="004775C6">
        <w:rPr>
          <w:i/>
          <w:iCs/>
        </w:rPr>
        <w:t xml:space="preserve"> </w:t>
      </w:r>
      <w:r w:rsidRPr="004775C6">
        <w:t>96, 1–10</w:t>
      </w:r>
      <w:r w:rsidR="001D218F">
        <w:t>.</w:t>
      </w:r>
      <w:r w:rsidRPr="004775C6">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F350B2" w:rsidRPr="00F350B2" w14:paraId="25499174" w14:textId="77777777" w:rsidTr="00F350B2">
        <w:trPr>
          <w:gridAfter w:val="2"/>
          <w:tblCellSpacing w:w="15" w:type="dxa"/>
        </w:trPr>
        <w:tc>
          <w:tcPr>
            <w:tcW w:w="0" w:type="auto"/>
            <w:hideMark/>
          </w:tcPr>
          <w:p w14:paraId="77A58E1B" w14:textId="315BF43B"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r w:rsidRPr="008D1757">
              <w:rPr>
                <w:rFonts w:ascii="Times New Roman" w:hAnsi="Times New Roman"/>
                <w:color w:val="000000"/>
                <w:sz w:val="24"/>
                <w:szCs w:val="24"/>
              </w:rPr>
              <w:t xml:space="preserve">Kokhanovsky, A., Mayer, B., </w:t>
            </w:r>
            <w:r>
              <w:rPr>
                <w:rFonts w:ascii="Times New Roman" w:hAnsi="Times New Roman"/>
                <w:color w:val="000000"/>
                <w:sz w:val="24"/>
                <w:szCs w:val="24"/>
              </w:rPr>
              <w:t xml:space="preserve">and V. V. </w:t>
            </w:r>
            <w:proofErr w:type="spellStart"/>
            <w:r>
              <w:rPr>
                <w:rFonts w:ascii="Times New Roman" w:hAnsi="Times New Roman"/>
                <w:color w:val="000000"/>
                <w:sz w:val="24"/>
                <w:szCs w:val="24"/>
              </w:rPr>
              <w:t>Rozanov</w:t>
            </w:r>
            <w:proofErr w:type="spellEnd"/>
            <w:r w:rsidR="001D218F">
              <w:rPr>
                <w:rFonts w:ascii="Times New Roman" w:hAnsi="Times New Roman"/>
                <w:color w:val="000000"/>
                <w:sz w:val="24"/>
                <w:szCs w:val="24"/>
              </w:rPr>
              <w:t>, 2005</w:t>
            </w:r>
            <w:r>
              <w:rPr>
                <w:rFonts w:ascii="Times New Roman" w:hAnsi="Times New Roman"/>
                <w:color w:val="000000"/>
                <w:sz w:val="24"/>
                <w:szCs w:val="24"/>
              </w:rPr>
              <w:t xml:space="preserve">: </w:t>
            </w:r>
            <w:r w:rsidRPr="00F350B2">
              <w:rPr>
                <w:rFonts w:ascii="Times New Roman" w:eastAsia="Times New Roman" w:hAnsi="Times New Roman"/>
                <w:sz w:val="24"/>
                <w:szCs w:val="24"/>
              </w:rPr>
              <w:t>A parameterization of the diffuse transmittance and reflectance for aerosol remote sensing problems</w:t>
            </w:r>
            <w:r>
              <w:rPr>
                <w:rFonts w:ascii="Times New Roman" w:eastAsia="Times New Roman" w:hAnsi="Times New Roman"/>
                <w:sz w:val="24"/>
                <w:szCs w:val="24"/>
              </w:rPr>
              <w:t>, Atmospheric Research, 73, 37-43</w:t>
            </w:r>
            <w:r w:rsidR="001D218F">
              <w:rPr>
                <w:rFonts w:ascii="Times New Roman" w:eastAsia="Times New Roman" w:hAnsi="Times New Roman"/>
                <w:sz w:val="24"/>
                <w:szCs w:val="24"/>
              </w:rPr>
              <w:t>.</w:t>
            </w:r>
          </w:p>
        </w:tc>
      </w:tr>
      <w:tr w:rsidR="00F350B2" w:rsidRPr="00F350B2" w14:paraId="093F7C02" w14:textId="77777777" w:rsidTr="00F350B2">
        <w:trPr>
          <w:tblCellSpacing w:w="15" w:type="dxa"/>
        </w:trPr>
        <w:tc>
          <w:tcPr>
            <w:tcW w:w="0" w:type="auto"/>
            <w:hideMark/>
          </w:tcPr>
          <w:p w14:paraId="125DDB7F" w14:textId="12929443"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c>
          <w:tcPr>
            <w:tcW w:w="0" w:type="auto"/>
            <w:vAlign w:val="center"/>
            <w:hideMark/>
          </w:tcPr>
          <w:p w14:paraId="35BA4E23" w14:textId="77777777"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c>
          <w:tcPr>
            <w:tcW w:w="0" w:type="auto"/>
            <w:hideMark/>
          </w:tcPr>
          <w:p w14:paraId="475454A1" w14:textId="398DF627"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r>
    </w:tbl>
    <w:p w14:paraId="4841051D" w14:textId="23B850BB" w:rsidR="00B76E32"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color w:val="000000"/>
          <w:sz w:val="24"/>
          <w:szCs w:val="24"/>
        </w:rPr>
      </w:pPr>
      <w:r w:rsidRPr="008D1757">
        <w:rPr>
          <w:rFonts w:ascii="Times New Roman" w:hAnsi="Times New Roman"/>
          <w:color w:val="000000"/>
          <w:sz w:val="24"/>
          <w:szCs w:val="24"/>
        </w:rPr>
        <w:t xml:space="preserve">Kokhanovsky, A., Mayer, B., von </w:t>
      </w:r>
      <w:proofErr w:type="spellStart"/>
      <w:r w:rsidRPr="008D1757">
        <w:rPr>
          <w:rFonts w:ascii="Times New Roman" w:hAnsi="Times New Roman"/>
          <w:color w:val="000000"/>
          <w:sz w:val="24"/>
          <w:szCs w:val="24"/>
        </w:rPr>
        <w:t>Hoyningen</w:t>
      </w:r>
      <w:proofErr w:type="spellEnd"/>
      <w:r w:rsidRPr="008D1757">
        <w:rPr>
          <w:rFonts w:ascii="Times New Roman" w:hAnsi="Times New Roman"/>
          <w:color w:val="000000"/>
          <w:sz w:val="24"/>
          <w:szCs w:val="24"/>
        </w:rPr>
        <w:t xml:space="preserve">-Huene, W., Schmidt, S., and </w:t>
      </w:r>
      <w:proofErr w:type="spellStart"/>
      <w:r w:rsidRPr="008D1757">
        <w:rPr>
          <w:rFonts w:ascii="Times New Roman" w:hAnsi="Times New Roman"/>
          <w:color w:val="000000"/>
          <w:sz w:val="24"/>
          <w:szCs w:val="24"/>
        </w:rPr>
        <w:t>Pilewskie</w:t>
      </w:r>
      <w:proofErr w:type="spellEnd"/>
      <w:r w:rsidRPr="008D1757">
        <w:rPr>
          <w:rFonts w:ascii="Times New Roman" w:hAnsi="Times New Roman"/>
          <w:color w:val="000000"/>
          <w:sz w:val="24"/>
          <w:szCs w:val="24"/>
        </w:rPr>
        <w:t xml:space="preserve">, P., 2007: Retrieval of cloud spherical albedo from top-of-atmosphere reflectance measurements performed at a single observation angle, </w:t>
      </w:r>
      <w:r w:rsidRPr="008D1757">
        <w:rPr>
          <w:rFonts w:ascii="Times New Roman" w:hAnsi="Times New Roman"/>
          <w:i/>
          <w:color w:val="000000"/>
          <w:sz w:val="24"/>
          <w:szCs w:val="24"/>
        </w:rPr>
        <w:t>Atmos. Chem. Phys</w:t>
      </w:r>
      <w:r w:rsidRPr="008D1757">
        <w:rPr>
          <w:rFonts w:ascii="Times New Roman" w:hAnsi="Times New Roman"/>
          <w:color w:val="000000"/>
          <w:sz w:val="24"/>
          <w:szCs w:val="24"/>
        </w:rPr>
        <w:t>., 7, 3633-3637.</w:t>
      </w:r>
    </w:p>
    <w:p w14:paraId="777289CA" w14:textId="195954D7" w:rsidR="00B76E32"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sz w:val="24"/>
          <w:rPrChange w:id="176" w:author="Kokhanovsky Alexander" w:date="2020-04-18T08:01:00Z">
            <w:rPr>
              <w:rFonts w:ascii="Times New Roman" w:hAnsi="Times New Roman"/>
              <w:color w:val="000000"/>
              <w:sz w:val="24"/>
            </w:rPr>
          </w:rPrChange>
        </w:rPr>
      </w:pPr>
      <w:r w:rsidRPr="008D1757">
        <w:rPr>
          <w:rFonts w:ascii="Times New Roman" w:hAnsi="Times New Roman"/>
          <w:bCs/>
          <w:color w:val="000000"/>
          <w:sz w:val="24"/>
          <w:szCs w:val="24"/>
        </w:rPr>
        <w:t xml:space="preserve">Kokhanovsky, A., Lamare, M., Di Mauro, B., Picard, G., Arnaud, L., Dumont, M., </w:t>
      </w:r>
      <w:proofErr w:type="spellStart"/>
      <w:r w:rsidRPr="008D1757">
        <w:rPr>
          <w:rFonts w:ascii="Times New Roman" w:hAnsi="Times New Roman"/>
          <w:bCs/>
          <w:color w:val="000000"/>
          <w:sz w:val="24"/>
          <w:szCs w:val="24"/>
        </w:rPr>
        <w:t>Tuzet</w:t>
      </w:r>
      <w:proofErr w:type="spellEnd"/>
      <w:r w:rsidRPr="008D1757">
        <w:rPr>
          <w:rFonts w:ascii="Times New Roman" w:hAnsi="Times New Roman"/>
          <w:bCs/>
          <w:color w:val="000000"/>
          <w:sz w:val="24"/>
          <w:szCs w:val="24"/>
        </w:rPr>
        <w:t xml:space="preserve">, F., Brockmann, C., and Box, J. E., 2018:  On the reflectance spectroscopy of snow, </w:t>
      </w:r>
      <w:r w:rsidRPr="008D1757">
        <w:rPr>
          <w:rFonts w:ascii="Times New Roman" w:hAnsi="Times New Roman"/>
          <w:bCs/>
          <w:i/>
          <w:color w:val="000000"/>
          <w:sz w:val="24"/>
          <w:szCs w:val="24"/>
        </w:rPr>
        <w:t xml:space="preserve">The </w:t>
      </w:r>
      <w:r w:rsidRPr="008D1757">
        <w:rPr>
          <w:rFonts w:ascii="Times New Roman" w:hAnsi="Times New Roman"/>
          <w:bCs/>
          <w:i/>
          <w:color w:val="000000"/>
          <w:sz w:val="24"/>
          <w:szCs w:val="24"/>
        </w:rPr>
        <w:lastRenderedPageBreak/>
        <w:t>Cryosphere</w:t>
      </w:r>
      <w:r w:rsidRPr="008D1757">
        <w:rPr>
          <w:rFonts w:ascii="Times New Roman" w:hAnsi="Times New Roman"/>
          <w:bCs/>
          <w:color w:val="000000"/>
          <w:sz w:val="24"/>
          <w:szCs w:val="24"/>
        </w:rPr>
        <w:t xml:space="preserve">, 12, 2371-2382, </w:t>
      </w:r>
      <w:del w:id="177" w:author="Kokhanovsky Alexander" w:date="2020-04-18T08:01:00Z">
        <w:r w:rsidRPr="008D1757">
          <w:rPr>
            <w:rFonts w:ascii="Times New Roman" w:hAnsi="Times New Roman"/>
            <w:bCs/>
            <w:color w:val="000000"/>
            <w:sz w:val="24"/>
            <w:szCs w:val="24"/>
          </w:rPr>
          <w:delText>https://doi.org/10.5194/tc-12-2371-2018.</w:delText>
        </w:r>
      </w:del>
      <w:ins w:id="178" w:author="Kokhanovsky Alexander" w:date="2020-04-18T08:01:00Z">
        <w:r w:rsidR="00D60065">
          <w:fldChar w:fldCharType="begin"/>
        </w:r>
        <w:r w:rsidR="00D60065">
          <w:instrText xml:space="preserve"> HYPERLINK "https://doi.org/10.5194/tc-12-2371-2018" </w:instrText>
        </w:r>
        <w:r w:rsidR="00D60065">
          <w:fldChar w:fldCharType="separate"/>
        </w:r>
        <w:r w:rsidR="008D061D" w:rsidRPr="008D061D">
          <w:rPr>
            <w:rStyle w:val="Hyperlink"/>
            <w:rFonts w:ascii="Times New Roman" w:hAnsi="Times New Roman"/>
            <w:bCs/>
            <w:color w:val="auto"/>
            <w:sz w:val="24"/>
            <w:szCs w:val="24"/>
            <w:u w:val="none"/>
          </w:rPr>
          <w:t>https://doi.org/10.5194/tc-12-2371-2018</w:t>
        </w:r>
        <w:r w:rsidR="00D60065">
          <w:rPr>
            <w:rStyle w:val="Hyperlink"/>
            <w:rFonts w:ascii="Times New Roman" w:hAnsi="Times New Roman"/>
            <w:bCs/>
            <w:color w:val="auto"/>
            <w:sz w:val="24"/>
            <w:szCs w:val="24"/>
            <w:u w:val="none"/>
          </w:rPr>
          <w:fldChar w:fldCharType="end"/>
        </w:r>
        <w:r w:rsidRPr="008D061D">
          <w:rPr>
            <w:rFonts w:ascii="Times New Roman" w:hAnsi="Times New Roman"/>
            <w:bCs/>
            <w:sz w:val="24"/>
            <w:szCs w:val="24"/>
          </w:rPr>
          <w:t>.</w:t>
        </w:r>
      </w:ins>
    </w:p>
    <w:p w14:paraId="13188E3B" w14:textId="77777777" w:rsidR="00B76E32" w:rsidRDefault="00877800" w:rsidP="006162C5">
      <w:pPr>
        <w:spacing w:line="360" w:lineRule="auto"/>
        <w:jc w:val="both"/>
        <w:rPr>
          <w:del w:id="179" w:author="Kokhanovsky Alexander" w:date="2020-04-18T08:01:00Z"/>
          <w:rFonts w:ascii="Times New Roman" w:hAnsi="Times New Roman"/>
          <w:color w:val="000000"/>
          <w:sz w:val="24"/>
          <w:szCs w:val="24"/>
          <w:lang w:val="en-GB"/>
        </w:rPr>
      </w:pPr>
      <w:del w:id="180" w:author="Kokhanovsky Alexander" w:date="2020-04-18T08:01:00Z">
        <w:r w:rsidRPr="008D1757">
          <w:rPr>
            <w:rFonts w:ascii="Times New Roman" w:hAnsi="Times New Roman"/>
            <w:color w:val="000000"/>
            <w:sz w:val="24"/>
            <w:szCs w:val="24"/>
            <w:lang w:val="en-GB"/>
          </w:rPr>
          <w:delText xml:space="preserve">Kokhanovsky, A. A., et al., 2019: Optical remote sensing of snow using OLCI/S-3 observations, </w:delText>
        </w:r>
        <w:r w:rsidR="0069714F" w:rsidRPr="008D1757">
          <w:rPr>
            <w:rFonts w:ascii="Times New Roman" w:hAnsi="Times New Roman"/>
            <w:i/>
            <w:color w:val="000000"/>
            <w:sz w:val="24"/>
            <w:szCs w:val="24"/>
            <w:lang w:val="en-GB"/>
          </w:rPr>
          <w:delText>Remote Sensing</w:delText>
        </w:r>
        <w:r w:rsidRPr="008D1757">
          <w:rPr>
            <w:rFonts w:ascii="Times New Roman" w:hAnsi="Times New Roman"/>
            <w:color w:val="000000"/>
            <w:sz w:val="24"/>
            <w:szCs w:val="24"/>
            <w:lang w:val="en-GB"/>
          </w:rPr>
          <w:delText xml:space="preserve">, </w:delText>
        </w:r>
        <w:r w:rsidR="006A2F65">
          <w:rPr>
            <w:rFonts w:ascii="Times New Roman" w:hAnsi="Times New Roman"/>
            <w:color w:val="000000"/>
            <w:sz w:val="24"/>
            <w:szCs w:val="24"/>
            <w:lang w:val="en-GB"/>
          </w:rPr>
          <w:delText>in press</w:delText>
        </w:r>
        <w:r w:rsidRPr="008D1757">
          <w:rPr>
            <w:rFonts w:ascii="Times New Roman" w:hAnsi="Times New Roman"/>
            <w:color w:val="000000"/>
            <w:sz w:val="24"/>
            <w:szCs w:val="24"/>
            <w:lang w:val="en-GB"/>
          </w:rPr>
          <w:delText xml:space="preserve">. </w:delText>
        </w:r>
      </w:del>
    </w:p>
    <w:p w14:paraId="29B5F337" w14:textId="532A528F" w:rsidR="00A9788C" w:rsidRDefault="00A9788C"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ins w:id="181" w:author="Kokhanovsky Alexander" w:date="2020-04-18T08:01:00Z"/>
          <w:rFonts w:ascii="Times New Roman" w:hAnsi="Times New Roman"/>
          <w:color w:val="222222"/>
          <w:sz w:val="24"/>
          <w:szCs w:val="24"/>
          <w:shd w:val="clear" w:color="auto" w:fill="FFFFFF"/>
        </w:rPr>
      </w:pPr>
      <w:ins w:id="182" w:author="Kokhanovsky Alexander" w:date="2020-04-18T08:01:00Z">
        <w:r w:rsidRPr="00A9788C">
          <w:rPr>
            <w:rFonts w:ascii="Times New Roman" w:hAnsi="Times New Roman"/>
            <w:color w:val="222222"/>
            <w:sz w:val="24"/>
            <w:szCs w:val="24"/>
            <w:shd w:val="clear" w:color="auto" w:fill="FFFFFF"/>
          </w:rPr>
          <w:t xml:space="preserve">Kokhanovsky, A.; Lamare, M.; Danne, O.; Brockmann, C.; Dumont, M.; Picard, G.; Arnaud, L.; Favier, V.; Jourdain, B.; Le </w:t>
        </w:r>
        <w:proofErr w:type="spellStart"/>
        <w:r w:rsidRPr="00A9788C">
          <w:rPr>
            <w:rFonts w:ascii="Times New Roman" w:hAnsi="Times New Roman"/>
            <w:color w:val="222222"/>
            <w:sz w:val="24"/>
            <w:szCs w:val="24"/>
            <w:shd w:val="clear" w:color="auto" w:fill="FFFFFF"/>
          </w:rPr>
          <w:t>Meur</w:t>
        </w:r>
        <w:proofErr w:type="spellEnd"/>
        <w:r w:rsidRPr="00A9788C">
          <w:rPr>
            <w:rFonts w:ascii="Times New Roman" w:hAnsi="Times New Roman"/>
            <w:color w:val="222222"/>
            <w:sz w:val="24"/>
            <w:szCs w:val="24"/>
            <w:shd w:val="clear" w:color="auto" w:fill="FFFFFF"/>
          </w:rPr>
          <w:t xml:space="preserve">, E.; Di Mauro, B.; Aoki, T.; Niwano, M.; </w:t>
        </w:r>
        <w:proofErr w:type="spellStart"/>
        <w:r w:rsidRPr="00A9788C">
          <w:rPr>
            <w:rFonts w:ascii="Times New Roman" w:hAnsi="Times New Roman"/>
            <w:color w:val="222222"/>
            <w:sz w:val="24"/>
            <w:szCs w:val="24"/>
            <w:shd w:val="clear" w:color="auto" w:fill="FFFFFF"/>
          </w:rPr>
          <w:t>Rozanov</w:t>
        </w:r>
        <w:proofErr w:type="spellEnd"/>
        <w:r w:rsidRPr="00A9788C">
          <w:rPr>
            <w:rFonts w:ascii="Times New Roman" w:hAnsi="Times New Roman"/>
            <w:color w:val="222222"/>
            <w:sz w:val="24"/>
            <w:szCs w:val="24"/>
            <w:shd w:val="clear" w:color="auto" w:fill="FFFFFF"/>
          </w:rPr>
          <w:t xml:space="preserve">, V.; </w:t>
        </w:r>
        <w:proofErr w:type="spellStart"/>
        <w:r w:rsidRPr="00A9788C">
          <w:rPr>
            <w:rFonts w:ascii="Times New Roman" w:hAnsi="Times New Roman"/>
            <w:color w:val="222222"/>
            <w:sz w:val="24"/>
            <w:szCs w:val="24"/>
            <w:shd w:val="clear" w:color="auto" w:fill="FFFFFF"/>
          </w:rPr>
          <w:t>Korkin</w:t>
        </w:r>
        <w:proofErr w:type="spellEnd"/>
        <w:r w:rsidRPr="00A9788C">
          <w:rPr>
            <w:rFonts w:ascii="Times New Roman" w:hAnsi="Times New Roman"/>
            <w:color w:val="222222"/>
            <w:sz w:val="24"/>
            <w:szCs w:val="24"/>
            <w:shd w:val="clear" w:color="auto" w:fill="FFFFFF"/>
          </w:rPr>
          <w:t xml:space="preserve">, S.; </w:t>
        </w:r>
        <w:proofErr w:type="spellStart"/>
        <w:r w:rsidRPr="00A9788C">
          <w:rPr>
            <w:rFonts w:ascii="Times New Roman" w:hAnsi="Times New Roman"/>
            <w:color w:val="222222"/>
            <w:sz w:val="24"/>
            <w:szCs w:val="24"/>
            <w:shd w:val="clear" w:color="auto" w:fill="FFFFFF"/>
          </w:rPr>
          <w:t>Kipfstuhl</w:t>
        </w:r>
        <w:proofErr w:type="spellEnd"/>
        <w:r w:rsidRPr="00A9788C">
          <w:rPr>
            <w:rFonts w:ascii="Times New Roman" w:hAnsi="Times New Roman"/>
            <w:color w:val="222222"/>
            <w:sz w:val="24"/>
            <w:szCs w:val="24"/>
            <w:shd w:val="clear" w:color="auto" w:fill="FFFFFF"/>
          </w:rPr>
          <w:t xml:space="preserve">, S.; Freitag, J.; </w:t>
        </w:r>
        <w:proofErr w:type="spellStart"/>
        <w:r w:rsidRPr="00A9788C">
          <w:rPr>
            <w:rFonts w:ascii="Times New Roman" w:hAnsi="Times New Roman"/>
            <w:color w:val="222222"/>
            <w:sz w:val="24"/>
            <w:szCs w:val="24"/>
            <w:shd w:val="clear" w:color="auto" w:fill="FFFFFF"/>
          </w:rPr>
          <w:t>Hoerhold</w:t>
        </w:r>
        <w:proofErr w:type="spellEnd"/>
        <w:r w:rsidRPr="00A9788C">
          <w:rPr>
            <w:rFonts w:ascii="Times New Roman" w:hAnsi="Times New Roman"/>
            <w:color w:val="222222"/>
            <w:sz w:val="24"/>
            <w:szCs w:val="24"/>
            <w:shd w:val="clear" w:color="auto" w:fill="FFFFFF"/>
          </w:rPr>
          <w:t xml:space="preserve">, M.; Zuhr, A.; </w:t>
        </w:r>
        <w:proofErr w:type="spellStart"/>
        <w:r w:rsidRPr="00A9788C">
          <w:rPr>
            <w:rFonts w:ascii="Times New Roman" w:hAnsi="Times New Roman"/>
            <w:color w:val="222222"/>
            <w:sz w:val="24"/>
            <w:szCs w:val="24"/>
            <w:shd w:val="clear" w:color="auto" w:fill="FFFFFF"/>
          </w:rPr>
          <w:t>Vladimirova</w:t>
        </w:r>
        <w:proofErr w:type="spellEnd"/>
        <w:r w:rsidRPr="00A9788C">
          <w:rPr>
            <w:rFonts w:ascii="Times New Roman" w:hAnsi="Times New Roman"/>
            <w:color w:val="222222"/>
            <w:sz w:val="24"/>
            <w:szCs w:val="24"/>
            <w:shd w:val="clear" w:color="auto" w:fill="FFFFFF"/>
          </w:rPr>
          <w:t xml:space="preserve">, D.; Faber, A.-K.; Steen-Larsen, H.C.; Wahl, S.; Andersen, J.K.; Vandecrux, B.; van As, D.; Mankoff, K.D.; Kern, M.; </w:t>
        </w:r>
        <w:proofErr w:type="spellStart"/>
        <w:r w:rsidRPr="00A9788C">
          <w:rPr>
            <w:rFonts w:ascii="Times New Roman" w:hAnsi="Times New Roman"/>
            <w:color w:val="222222"/>
            <w:sz w:val="24"/>
            <w:szCs w:val="24"/>
            <w:shd w:val="clear" w:color="auto" w:fill="FFFFFF"/>
          </w:rPr>
          <w:t>Zege</w:t>
        </w:r>
        <w:proofErr w:type="spellEnd"/>
        <w:r w:rsidRPr="00A9788C">
          <w:rPr>
            <w:rFonts w:ascii="Times New Roman" w:hAnsi="Times New Roman"/>
            <w:color w:val="222222"/>
            <w:sz w:val="24"/>
            <w:szCs w:val="24"/>
            <w:shd w:val="clear" w:color="auto" w:fill="FFFFFF"/>
          </w:rPr>
          <w:t xml:space="preserve">, E.; Box, J.E. Retrieval of </w:t>
        </w:r>
        <w:r>
          <w:rPr>
            <w:rFonts w:ascii="Times New Roman" w:hAnsi="Times New Roman"/>
            <w:color w:val="222222"/>
            <w:sz w:val="24"/>
            <w:szCs w:val="24"/>
            <w:shd w:val="clear" w:color="auto" w:fill="FFFFFF"/>
          </w:rPr>
          <w:t>s</w:t>
        </w:r>
        <w:r w:rsidRPr="00A9788C">
          <w:rPr>
            <w:rFonts w:ascii="Times New Roman" w:hAnsi="Times New Roman"/>
            <w:color w:val="222222"/>
            <w:sz w:val="24"/>
            <w:szCs w:val="24"/>
            <w:shd w:val="clear" w:color="auto" w:fill="FFFFFF"/>
          </w:rPr>
          <w:t xml:space="preserve">now </w:t>
        </w:r>
        <w:r>
          <w:rPr>
            <w:rFonts w:ascii="Times New Roman" w:hAnsi="Times New Roman"/>
            <w:color w:val="222222"/>
            <w:sz w:val="24"/>
            <w:szCs w:val="24"/>
            <w:shd w:val="clear" w:color="auto" w:fill="FFFFFF"/>
          </w:rPr>
          <w:t>pr</w:t>
        </w:r>
        <w:r w:rsidRPr="00A9788C">
          <w:rPr>
            <w:rFonts w:ascii="Times New Roman" w:hAnsi="Times New Roman"/>
            <w:color w:val="222222"/>
            <w:sz w:val="24"/>
            <w:szCs w:val="24"/>
            <w:shd w:val="clear" w:color="auto" w:fill="FFFFFF"/>
          </w:rPr>
          <w:t xml:space="preserve">operties from the Sentinel-3 Ocean and Land </w:t>
        </w:r>
        <w:proofErr w:type="spellStart"/>
        <w:r w:rsidRPr="00A9788C">
          <w:rPr>
            <w:rFonts w:ascii="Times New Roman" w:hAnsi="Times New Roman"/>
            <w:color w:val="222222"/>
            <w:sz w:val="24"/>
            <w:szCs w:val="24"/>
            <w:shd w:val="clear" w:color="auto" w:fill="FFFFFF"/>
          </w:rPr>
          <w:t>Colour</w:t>
        </w:r>
        <w:proofErr w:type="spellEnd"/>
        <w:r w:rsidRPr="00A9788C">
          <w:rPr>
            <w:rFonts w:ascii="Times New Roman" w:hAnsi="Times New Roman"/>
            <w:color w:val="222222"/>
            <w:sz w:val="24"/>
            <w:szCs w:val="24"/>
            <w:shd w:val="clear" w:color="auto" w:fill="FFFFFF"/>
          </w:rPr>
          <w:t xml:space="preserve"> Instrument. </w:t>
        </w:r>
        <w:r w:rsidRPr="00A9788C">
          <w:rPr>
            <w:rStyle w:val="Emphasis"/>
            <w:rFonts w:ascii="Times New Roman" w:hAnsi="Times New Roman"/>
            <w:color w:val="222222"/>
            <w:sz w:val="24"/>
            <w:szCs w:val="24"/>
          </w:rPr>
          <w:t>Remote Sens.</w:t>
        </w:r>
        <w:r w:rsidRPr="00A9788C">
          <w:rPr>
            <w:rFonts w:ascii="Times New Roman" w:hAnsi="Times New Roman"/>
            <w:color w:val="222222"/>
            <w:sz w:val="24"/>
            <w:szCs w:val="24"/>
            <w:shd w:val="clear" w:color="auto" w:fill="FFFFFF"/>
          </w:rPr>
          <w:t xml:space="preserve"> </w:t>
        </w:r>
        <w:r w:rsidRPr="00A9788C">
          <w:rPr>
            <w:rFonts w:ascii="Times New Roman" w:hAnsi="Times New Roman"/>
            <w:b/>
            <w:bCs/>
            <w:color w:val="222222"/>
            <w:sz w:val="24"/>
            <w:szCs w:val="24"/>
          </w:rPr>
          <w:t>2019</w:t>
        </w:r>
        <w:r w:rsidRPr="00A9788C">
          <w:rPr>
            <w:rFonts w:ascii="Times New Roman" w:hAnsi="Times New Roman"/>
            <w:color w:val="222222"/>
            <w:sz w:val="24"/>
            <w:szCs w:val="24"/>
            <w:shd w:val="clear" w:color="auto" w:fill="FFFFFF"/>
          </w:rPr>
          <w:t xml:space="preserve">, </w:t>
        </w:r>
        <w:r w:rsidRPr="00A9788C">
          <w:rPr>
            <w:rStyle w:val="Emphasis"/>
            <w:rFonts w:ascii="Times New Roman" w:hAnsi="Times New Roman"/>
            <w:color w:val="222222"/>
            <w:sz w:val="24"/>
            <w:szCs w:val="24"/>
          </w:rPr>
          <w:t>11</w:t>
        </w:r>
        <w:r w:rsidRPr="00A9788C">
          <w:rPr>
            <w:rFonts w:ascii="Times New Roman" w:hAnsi="Times New Roman"/>
            <w:color w:val="222222"/>
            <w:sz w:val="24"/>
            <w:szCs w:val="24"/>
            <w:shd w:val="clear" w:color="auto" w:fill="FFFFFF"/>
          </w:rPr>
          <w:t>, 2280.</w:t>
        </w:r>
      </w:ins>
    </w:p>
    <w:p w14:paraId="7A911A60" w14:textId="6F621F02" w:rsidR="008D061D" w:rsidRPr="008D061D" w:rsidRDefault="008D061D"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ins w:id="183" w:author="Kokhanovsky Alexander" w:date="2020-04-18T08:01:00Z"/>
          <w:rFonts w:ascii="Times New Roman" w:hAnsi="Times New Roman"/>
          <w:color w:val="000000"/>
          <w:sz w:val="24"/>
          <w:szCs w:val="24"/>
        </w:rPr>
      </w:pPr>
      <w:ins w:id="184" w:author="Kokhanovsky Alexander" w:date="2020-04-18T08:01:00Z">
        <w:r w:rsidRPr="008D061D">
          <w:rPr>
            <w:rFonts w:ascii="Times New Roman" w:hAnsi="Times New Roman"/>
            <w:color w:val="222222"/>
            <w:sz w:val="24"/>
            <w:szCs w:val="24"/>
            <w:shd w:val="clear" w:color="auto" w:fill="FFFFFF"/>
          </w:rPr>
          <w:t xml:space="preserve">Kokhanovsky, A.; Box, J.E.; Vandecrux, B.; Mankoff, K.D.; Lamare, M.; Smirnov, A.; Kern, M. The </w:t>
        </w:r>
        <w:r>
          <w:rPr>
            <w:rFonts w:ascii="Times New Roman" w:hAnsi="Times New Roman"/>
            <w:color w:val="222222"/>
            <w:sz w:val="24"/>
            <w:szCs w:val="24"/>
            <w:shd w:val="clear" w:color="auto" w:fill="FFFFFF"/>
          </w:rPr>
          <w:t>d</w:t>
        </w:r>
        <w:r w:rsidRPr="008D061D">
          <w:rPr>
            <w:rFonts w:ascii="Times New Roman" w:hAnsi="Times New Roman"/>
            <w:color w:val="222222"/>
            <w:sz w:val="24"/>
            <w:szCs w:val="24"/>
            <w:shd w:val="clear" w:color="auto" w:fill="FFFFFF"/>
          </w:rPr>
          <w:t xml:space="preserve">etermination of </w:t>
        </w:r>
        <w:r>
          <w:rPr>
            <w:rFonts w:ascii="Times New Roman" w:hAnsi="Times New Roman"/>
            <w:color w:val="222222"/>
            <w:sz w:val="24"/>
            <w:szCs w:val="24"/>
            <w:shd w:val="clear" w:color="auto" w:fill="FFFFFF"/>
          </w:rPr>
          <w:t>s</w:t>
        </w:r>
        <w:r w:rsidRPr="008D061D">
          <w:rPr>
            <w:rFonts w:ascii="Times New Roman" w:hAnsi="Times New Roman"/>
            <w:color w:val="222222"/>
            <w:sz w:val="24"/>
            <w:szCs w:val="24"/>
            <w:shd w:val="clear" w:color="auto" w:fill="FFFFFF"/>
          </w:rPr>
          <w:t xml:space="preserve">now </w:t>
        </w:r>
        <w:r>
          <w:rPr>
            <w:rFonts w:ascii="Times New Roman" w:hAnsi="Times New Roman"/>
            <w:color w:val="222222"/>
            <w:sz w:val="24"/>
            <w:szCs w:val="24"/>
            <w:shd w:val="clear" w:color="auto" w:fill="FFFFFF"/>
          </w:rPr>
          <w:t>a</w:t>
        </w:r>
        <w:r w:rsidRPr="008D061D">
          <w:rPr>
            <w:rFonts w:ascii="Times New Roman" w:hAnsi="Times New Roman"/>
            <w:color w:val="222222"/>
            <w:sz w:val="24"/>
            <w:szCs w:val="24"/>
            <w:shd w:val="clear" w:color="auto" w:fill="FFFFFF"/>
          </w:rPr>
          <w:t xml:space="preserve">lbedo from </w:t>
        </w:r>
        <w:r>
          <w:rPr>
            <w:rFonts w:ascii="Times New Roman" w:hAnsi="Times New Roman"/>
            <w:color w:val="222222"/>
            <w:sz w:val="24"/>
            <w:szCs w:val="24"/>
            <w:shd w:val="clear" w:color="auto" w:fill="FFFFFF"/>
          </w:rPr>
          <w:t>s</w:t>
        </w:r>
        <w:r w:rsidRPr="008D061D">
          <w:rPr>
            <w:rFonts w:ascii="Times New Roman" w:hAnsi="Times New Roman"/>
            <w:color w:val="222222"/>
            <w:sz w:val="24"/>
            <w:szCs w:val="24"/>
            <w:shd w:val="clear" w:color="auto" w:fill="FFFFFF"/>
          </w:rPr>
          <w:t xml:space="preserve">atellite </w:t>
        </w:r>
        <w:r>
          <w:rPr>
            <w:rFonts w:ascii="Times New Roman" w:hAnsi="Times New Roman"/>
            <w:color w:val="222222"/>
            <w:sz w:val="24"/>
            <w:szCs w:val="24"/>
            <w:shd w:val="clear" w:color="auto" w:fill="FFFFFF"/>
          </w:rPr>
          <w:t>m</w:t>
        </w:r>
        <w:r w:rsidRPr="008D061D">
          <w:rPr>
            <w:rFonts w:ascii="Times New Roman" w:hAnsi="Times New Roman"/>
            <w:color w:val="222222"/>
            <w:sz w:val="24"/>
            <w:szCs w:val="24"/>
            <w:shd w:val="clear" w:color="auto" w:fill="FFFFFF"/>
          </w:rPr>
          <w:t xml:space="preserve">easurements </w:t>
        </w:r>
        <w:r>
          <w:rPr>
            <w:rFonts w:ascii="Times New Roman" w:hAnsi="Times New Roman"/>
            <w:color w:val="222222"/>
            <w:sz w:val="24"/>
            <w:szCs w:val="24"/>
            <w:shd w:val="clear" w:color="auto" w:fill="FFFFFF"/>
          </w:rPr>
          <w:t>u</w:t>
        </w:r>
        <w:r w:rsidRPr="008D061D">
          <w:rPr>
            <w:rFonts w:ascii="Times New Roman" w:hAnsi="Times New Roman"/>
            <w:color w:val="222222"/>
            <w:sz w:val="24"/>
            <w:szCs w:val="24"/>
            <w:shd w:val="clear" w:color="auto" w:fill="FFFFFF"/>
          </w:rPr>
          <w:t xml:space="preserve">sing </w:t>
        </w:r>
        <w:r>
          <w:rPr>
            <w:rFonts w:ascii="Times New Roman" w:hAnsi="Times New Roman"/>
            <w:color w:val="222222"/>
            <w:sz w:val="24"/>
            <w:szCs w:val="24"/>
            <w:shd w:val="clear" w:color="auto" w:fill="FFFFFF"/>
          </w:rPr>
          <w:t>f</w:t>
        </w:r>
        <w:r w:rsidRPr="008D061D">
          <w:rPr>
            <w:rFonts w:ascii="Times New Roman" w:hAnsi="Times New Roman"/>
            <w:color w:val="222222"/>
            <w:sz w:val="24"/>
            <w:szCs w:val="24"/>
            <w:shd w:val="clear" w:color="auto" w:fill="FFFFFF"/>
          </w:rPr>
          <w:t xml:space="preserve">ast </w:t>
        </w:r>
        <w:r>
          <w:rPr>
            <w:rFonts w:ascii="Times New Roman" w:hAnsi="Times New Roman"/>
            <w:color w:val="222222"/>
            <w:sz w:val="24"/>
            <w:szCs w:val="24"/>
            <w:shd w:val="clear" w:color="auto" w:fill="FFFFFF"/>
          </w:rPr>
          <w:t>a</w:t>
        </w:r>
        <w:r w:rsidRPr="008D061D">
          <w:rPr>
            <w:rFonts w:ascii="Times New Roman" w:hAnsi="Times New Roman"/>
            <w:color w:val="222222"/>
            <w:sz w:val="24"/>
            <w:szCs w:val="24"/>
            <w:shd w:val="clear" w:color="auto" w:fill="FFFFFF"/>
          </w:rPr>
          <w:t xml:space="preserve">tmospheric </w:t>
        </w:r>
        <w:r>
          <w:rPr>
            <w:rFonts w:ascii="Times New Roman" w:hAnsi="Times New Roman"/>
            <w:color w:val="222222"/>
            <w:sz w:val="24"/>
            <w:szCs w:val="24"/>
            <w:shd w:val="clear" w:color="auto" w:fill="FFFFFF"/>
          </w:rPr>
          <w:t>c</w:t>
        </w:r>
        <w:r w:rsidRPr="008D061D">
          <w:rPr>
            <w:rFonts w:ascii="Times New Roman" w:hAnsi="Times New Roman"/>
            <w:color w:val="222222"/>
            <w:sz w:val="24"/>
            <w:szCs w:val="24"/>
            <w:shd w:val="clear" w:color="auto" w:fill="FFFFFF"/>
          </w:rPr>
          <w:t xml:space="preserve">orrection </w:t>
        </w:r>
        <w:r>
          <w:rPr>
            <w:rFonts w:ascii="Times New Roman" w:hAnsi="Times New Roman"/>
            <w:color w:val="222222"/>
            <w:sz w:val="24"/>
            <w:szCs w:val="24"/>
            <w:shd w:val="clear" w:color="auto" w:fill="FFFFFF"/>
          </w:rPr>
          <w:t>t</w:t>
        </w:r>
        <w:r w:rsidRPr="008D061D">
          <w:rPr>
            <w:rFonts w:ascii="Times New Roman" w:hAnsi="Times New Roman"/>
            <w:color w:val="222222"/>
            <w:sz w:val="24"/>
            <w:szCs w:val="24"/>
            <w:shd w:val="clear" w:color="auto" w:fill="FFFFFF"/>
          </w:rPr>
          <w:t xml:space="preserve">echnique. </w:t>
        </w:r>
        <w:r w:rsidRPr="008D061D">
          <w:rPr>
            <w:rStyle w:val="Emphasis"/>
            <w:rFonts w:ascii="Times New Roman" w:hAnsi="Times New Roman"/>
            <w:color w:val="222222"/>
            <w:sz w:val="24"/>
            <w:szCs w:val="24"/>
          </w:rPr>
          <w:t>Remote Sens.</w:t>
        </w:r>
        <w:r w:rsidRPr="008D061D">
          <w:rPr>
            <w:rFonts w:ascii="Times New Roman" w:hAnsi="Times New Roman"/>
            <w:color w:val="222222"/>
            <w:sz w:val="24"/>
            <w:szCs w:val="24"/>
            <w:shd w:val="clear" w:color="auto" w:fill="FFFFFF"/>
          </w:rPr>
          <w:t xml:space="preserve"> </w:t>
        </w:r>
        <w:r w:rsidRPr="008D061D">
          <w:rPr>
            <w:rFonts w:ascii="Times New Roman" w:hAnsi="Times New Roman"/>
            <w:b/>
            <w:bCs/>
            <w:color w:val="222222"/>
            <w:sz w:val="24"/>
            <w:szCs w:val="24"/>
          </w:rPr>
          <w:t>2020</w:t>
        </w:r>
        <w:r w:rsidRPr="008D061D">
          <w:rPr>
            <w:rFonts w:ascii="Times New Roman" w:hAnsi="Times New Roman"/>
            <w:color w:val="222222"/>
            <w:sz w:val="24"/>
            <w:szCs w:val="24"/>
            <w:shd w:val="clear" w:color="auto" w:fill="FFFFFF"/>
          </w:rPr>
          <w:t xml:space="preserve">, </w:t>
        </w:r>
        <w:r w:rsidRPr="008D061D">
          <w:rPr>
            <w:rStyle w:val="Emphasis"/>
            <w:rFonts w:ascii="Times New Roman" w:hAnsi="Times New Roman"/>
            <w:color w:val="222222"/>
            <w:sz w:val="24"/>
            <w:szCs w:val="24"/>
          </w:rPr>
          <w:t>12</w:t>
        </w:r>
        <w:r w:rsidRPr="008D061D">
          <w:rPr>
            <w:rFonts w:ascii="Times New Roman" w:hAnsi="Times New Roman"/>
            <w:color w:val="222222"/>
            <w:sz w:val="24"/>
            <w:szCs w:val="24"/>
            <w:shd w:val="clear" w:color="auto" w:fill="FFFFFF"/>
          </w:rPr>
          <w:t>, 234.</w:t>
        </w:r>
      </w:ins>
    </w:p>
    <w:p w14:paraId="7467B4D9" w14:textId="38163139" w:rsidR="00F23B30" w:rsidRPr="008D1757" w:rsidRDefault="00F23B30" w:rsidP="00616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spacing w:before="120" w:line="360" w:lineRule="auto"/>
        <w:ind w:right="747"/>
        <w:contextualSpacing/>
        <w:jc w:val="both"/>
        <w:textAlignment w:val="auto"/>
        <w:rPr>
          <w:rFonts w:ascii="Times New Roman" w:hAnsi="Times New Roman"/>
          <w:bCs/>
          <w:sz w:val="24"/>
          <w:szCs w:val="24"/>
        </w:rPr>
      </w:pPr>
      <w:proofErr w:type="spellStart"/>
      <w:r w:rsidRPr="008D1757">
        <w:rPr>
          <w:rFonts w:ascii="Times New Roman" w:hAnsi="Times New Roman"/>
          <w:bCs/>
          <w:sz w:val="24"/>
          <w:szCs w:val="24"/>
        </w:rPr>
        <w:t>Proksch</w:t>
      </w:r>
      <w:proofErr w:type="spellEnd"/>
      <w:r w:rsidRPr="008D1757">
        <w:rPr>
          <w:rFonts w:ascii="Times New Roman" w:hAnsi="Times New Roman"/>
          <w:bCs/>
          <w:sz w:val="24"/>
          <w:szCs w:val="24"/>
        </w:rPr>
        <w:t xml:space="preserve">, M., Rutter, N., </w:t>
      </w:r>
      <w:proofErr w:type="spellStart"/>
      <w:r w:rsidRPr="008D1757">
        <w:rPr>
          <w:rFonts w:ascii="Times New Roman" w:hAnsi="Times New Roman"/>
          <w:bCs/>
          <w:sz w:val="24"/>
          <w:szCs w:val="24"/>
        </w:rPr>
        <w:t>Fierz</w:t>
      </w:r>
      <w:proofErr w:type="spellEnd"/>
      <w:r w:rsidRPr="008D1757">
        <w:rPr>
          <w:rFonts w:ascii="Times New Roman" w:hAnsi="Times New Roman"/>
          <w:bCs/>
          <w:sz w:val="24"/>
          <w:szCs w:val="24"/>
        </w:rPr>
        <w:t>, C., and Schneebeli, M.</w:t>
      </w:r>
      <w:r w:rsidR="001D218F">
        <w:rPr>
          <w:rFonts w:ascii="Times New Roman" w:hAnsi="Times New Roman"/>
          <w:bCs/>
          <w:sz w:val="24"/>
          <w:szCs w:val="24"/>
        </w:rPr>
        <w:t>, 2016</w:t>
      </w:r>
      <w:r w:rsidRPr="008D1757">
        <w:rPr>
          <w:rFonts w:ascii="Times New Roman" w:hAnsi="Times New Roman"/>
          <w:bCs/>
          <w:sz w:val="24"/>
          <w:szCs w:val="24"/>
        </w:rPr>
        <w:t>: Intercomparison of snow density measurements: bias, precision, and vertical resolution, The Cryosphere, 10, 371-384, https://doi.org/10.5194/tc-10-371-2016</w:t>
      </w:r>
      <w:r w:rsidR="001D218F">
        <w:rPr>
          <w:rFonts w:ascii="Times New Roman" w:hAnsi="Times New Roman"/>
          <w:bCs/>
          <w:sz w:val="24"/>
          <w:szCs w:val="24"/>
        </w:rPr>
        <w:t>.</w:t>
      </w:r>
    </w:p>
    <w:p w14:paraId="4C8D8D02" w14:textId="0BB5549A" w:rsidR="00B76E32" w:rsidRPr="008D1757"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line="360" w:lineRule="auto"/>
        <w:ind w:right="747"/>
        <w:jc w:val="both"/>
        <w:textAlignment w:val="auto"/>
        <w:rPr>
          <w:rFonts w:ascii="Times New Roman" w:hAnsi="Times New Roman"/>
          <w:color w:val="000000"/>
          <w:sz w:val="24"/>
          <w:szCs w:val="24"/>
        </w:rPr>
      </w:pPr>
      <w:proofErr w:type="spellStart"/>
      <w:r w:rsidRPr="008D1757">
        <w:rPr>
          <w:rFonts w:ascii="Times New Roman" w:hAnsi="Times New Roman"/>
          <w:color w:val="000000"/>
          <w:sz w:val="24"/>
          <w:szCs w:val="24"/>
        </w:rPr>
        <w:t>Ricchiazzi</w:t>
      </w:r>
      <w:proofErr w:type="spellEnd"/>
      <w:r w:rsidRPr="008D1757">
        <w:rPr>
          <w:rFonts w:ascii="Times New Roman" w:hAnsi="Times New Roman"/>
          <w:color w:val="000000"/>
          <w:sz w:val="24"/>
          <w:szCs w:val="24"/>
        </w:rPr>
        <w:t xml:space="preserve">, P., Yang, S., Gautier, C., and </w:t>
      </w:r>
      <w:proofErr w:type="spellStart"/>
      <w:r w:rsidRPr="008D1757">
        <w:rPr>
          <w:rFonts w:ascii="Times New Roman" w:hAnsi="Times New Roman"/>
          <w:color w:val="000000"/>
          <w:sz w:val="24"/>
          <w:szCs w:val="24"/>
        </w:rPr>
        <w:t>SoWle</w:t>
      </w:r>
      <w:proofErr w:type="spellEnd"/>
      <w:r w:rsidRPr="008D1757">
        <w:rPr>
          <w:rFonts w:ascii="Times New Roman" w:hAnsi="Times New Roman"/>
          <w:color w:val="000000"/>
          <w:sz w:val="24"/>
          <w:szCs w:val="24"/>
        </w:rPr>
        <w:t>, D.: SBDART, 1998: A research and teaching tool for plane-</w:t>
      </w:r>
      <w:proofErr w:type="spellStart"/>
      <w:r w:rsidRPr="008D1757">
        <w:rPr>
          <w:rFonts w:ascii="Times New Roman" w:hAnsi="Times New Roman"/>
          <w:color w:val="000000"/>
          <w:sz w:val="24"/>
          <w:szCs w:val="24"/>
        </w:rPr>
        <w:t>parellel</w:t>
      </w:r>
      <w:proofErr w:type="spellEnd"/>
      <w:r w:rsidRPr="008D1757">
        <w:rPr>
          <w:rFonts w:ascii="Times New Roman" w:hAnsi="Times New Roman"/>
          <w:color w:val="000000"/>
          <w:sz w:val="24"/>
          <w:szCs w:val="24"/>
        </w:rPr>
        <w:t xml:space="preserve"> radiative transfer in the Earth’s atmosphere, </w:t>
      </w:r>
      <w:r w:rsidRPr="008D1757">
        <w:rPr>
          <w:rFonts w:ascii="Times New Roman" w:hAnsi="Times New Roman"/>
          <w:i/>
          <w:color w:val="000000"/>
          <w:sz w:val="24"/>
          <w:szCs w:val="24"/>
        </w:rPr>
        <w:t xml:space="preserve">B. Am. </w:t>
      </w:r>
      <w:proofErr w:type="spellStart"/>
      <w:r w:rsidRPr="008D1757">
        <w:rPr>
          <w:rFonts w:ascii="Times New Roman" w:hAnsi="Times New Roman"/>
          <w:i/>
          <w:color w:val="000000"/>
          <w:sz w:val="24"/>
          <w:szCs w:val="24"/>
        </w:rPr>
        <w:t>Meteorol</w:t>
      </w:r>
      <w:proofErr w:type="spellEnd"/>
      <w:r w:rsidRPr="008D1757">
        <w:rPr>
          <w:rFonts w:ascii="Times New Roman" w:hAnsi="Times New Roman"/>
          <w:i/>
          <w:color w:val="000000"/>
          <w:sz w:val="24"/>
          <w:szCs w:val="24"/>
        </w:rPr>
        <w:t>. Soc</w:t>
      </w:r>
      <w:r w:rsidRPr="008D1757">
        <w:rPr>
          <w:rFonts w:ascii="Times New Roman" w:hAnsi="Times New Roman"/>
          <w:color w:val="000000"/>
          <w:sz w:val="24"/>
          <w:szCs w:val="24"/>
        </w:rPr>
        <w:t>., 79, 2101–2114.</w:t>
      </w:r>
    </w:p>
    <w:p w14:paraId="4D80E0C9" w14:textId="35CFB790" w:rsidR="00357AC5" w:rsidRPr="003F1544" w:rsidRDefault="00357AC5"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rPr>
      </w:pPr>
      <w:r w:rsidRPr="008D1757">
        <w:rPr>
          <w:rFonts w:ascii="Times New Roman" w:hAnsi="Times New Roman"/>
          <w:sz w:val="24"/>
          <w:szCs w:val="24"/>
        </w:rPr>
        <w:t>Skiles, S.M., Flanner, M., Cook, J., Dumont, M., Painter, T.H</w:t>
      </w:r>
      <w:r w:rsidR="001D218F">
        <w:rPr>
          <w:rFonts w:ascii="Times New Roman" w:hAnsi="Times New Roman"/>
          <w:sz w:val="24"/>
          <w:szCs w:val="24"/>
        </w:rPr>
        <w:t xml:space="preserve">., 2018: </w:t>
      </w:r>
      <w:r w:rsidRPr="008D1757">
        <w:rPr>
          <w:rFonts w:ascii="Times New Roman" w:hAnsi="Times New Roman"/>
          <w:sz w:val="24"/>
          <w:szCs w:val="24"/>
        </w:rPr>
        <w:t xml:space="preserve">Radiative forcing by light absorbing particles in snow. </w:t>
      </w:r>
      <w:r w:rsidRPr="003F1544">
        <w:rPr>
          <w:rFonts w:ascii="Times New Roman" w:hAnsi="Times New Roman"/>
          <w:sz w:val="24"/>
          <w:szCs w:val="24"/>
        </w:rPr>
        <w:t>Nature Climate Change, 8: 964-971, doi: 10.1038/s41558-018-0296-5</w:t>
      </w:r>
      <w:r w:rsidR="00F350B2" w:rsidRPr="003F1544">
        <w:rPr>
          <w:rFonts w:ascii="Times New Roman" w:hAnsi="Times New Roman"/>
          <w:sz w:val="24"/>
          <w:szCs w:val="24"/>
        </w:rPr>
        <w:t>.</w:t>
      </w:r>
    </w:p>
    <w:p w14:paraId="6221F2A1" w14:textId="3BAED507" w:rsidR="00F350B2" w:rsidRPr="003F1544" w:rsidRDefault="00F350B2"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rPr>
      </w:pPr>
      <w:proofErr w:type="spellStart"/>
      <w:r w:rsidRPr="003F1544">
        <w:rPr>
          <w:rFonts w:ascii="Times New Roman" w:hAnsi="Times New Roman"/>
          <w:sz w:val="24"/>
          <w:szCs w:val="24"/>
        </w:rPr>
        <w:t>Sobolev</w:t>
      </w:r>
      <w:proofErr w:type="spellEnd"/>
      <w:r w:rsidRPr="003F1544">
        <w:rPr>
          <w:rFonts w:ascii="Times New Roman" w:hAnsi="Times New Roman"/>
          <w:sz w:val="24"/>
          <w:szCs w:val="24"/>
        </w:rPr>
        <w:t xml:space="preserve"> V. V., </w:t>
      </w:r>
      <w:r w:rsidR="001D218F" w:rsidRPr="003F1544">
        <w:rPr>
          <w:rFonts w:ascii="Times New Roman" w:hAnsi="Times New Roman"/>
          <w:sz w:val="24"/>
          <w:szCs w:val="24"/>
        </w:rPr>
        <w:t xml:space="preserve">1975: </w:t>
      </w:r>
      <w:r w:rsidRPr="003F1544">
        <w:rPr>
          <w:rFonts w:ascii="Times New Roman" w:hAnsi="Times New Roman"/>
          <w:sz w:val="24"/>
          <w:szCs w:val="24"/>
        </w:rPr>
        <w:t>Light scattering in planetary atmospheres, Pergamon Press, Elmsford,</w:t>
      </w:r>
      <w:r w:rsidR="001D218F" w:rsidRPr="003F1544">
        <w:rPr>
          <w:rFonts w:ascii="Times New Roman" w:hAnsi="Times New Roman"/>
          <w:sz w:val="24"/>
          <w:szCs w:val="24"/>
        </w:rPr>
        <w:t xml:space="preserve"> </w:t>
      </w:r>
      <w:r w:rsidRPr="003F1544">
        <w:rPr>
          <w:rFonts w:ascii="Times New Roman" w:hAnsi="Times New Roman"/>
          <w:sz w:val="24"/>
          <w:szCs w:val="24"/>
        </w:rPr>
        <w:t>N.Y., 256pp.</w:t>
      </w:r>
    </w:p>
    <w:p w14:paraId="6D676B67" w14:textId="74EBC330" w:rsidR="00B76E32" w:rsidRPr="00136783" w:rsidRDefault="00D0196A"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line="360" w:lineRule="auto"/>
        <w:ind w:right="747"/>
        <w:jc w:val="both"/>
        <w:textAlignment w:val="auto"/>
        <w:rPr>
          <w:rFonts w:ascii="Times New Roman" w:hAnsi="Times New Roman"/>
          <w:color w:val="000000"/>
          <w:sz w:val="24"/>
          <w:lang w:val="fr-BE"/>
          <w:rPrChange w:id="185" w:author="Kokhanovsky Alexander" w:date="2020-04-18T08:01:00Z">
            <w:rPr>
              <w:rFonts w:ascii="Times New Roman" w:hAnsi="Times New Roman"/>
              <w:color w:val="000000"/>
              <w:sz w:val="24"/>
            </w:rPr>
          </w:rPrChange>
        </w:rPr>
      </w:pPr>
      <w:r w:rsidRPr="008D1757">
        <w:rPr>
          <w:rFonts w:ascii="Times New Roman" w:hAnsi="Times New Roman"/>
          <w:color w:val="000000"/>
          <w:sz w:val="24"/>
          <w:szCs w:val="24"/>
        </w:rPr>
        <w:t xml:space="preserve">Wang, S., M. Tedesco, M. Xu, P. A. Alexander, 2018: Mapping ice </w:t>
      </w:r>
      <w:r w:rsidR="009D2889" w:rsidRPr="008D1757">
        <w:rPr>
          <w:rFonts w:ascii="Times New Roman" w:hAnsi="Times New Roman"/>
          <w:color w:val="000000"/>
          <w:sz w:val="24"/>
          <w:szCs w:val="24"/>
        </w:rPr>
        <w:t>al</w:t>
      </w:r>
      <w:r w:rsidRPr="008D1757">
        <w:rPr>
          <w:rFonts w:ascii="Times New Roman" w:hAnsi="Times New Roman"/>
          <w:color w:val="000000"/>
          <w:sz w:val="24"/>
          <w:szCs w:val="24"/>
        </w:rPr>
        <w:t>gal blooms</w:t>
      </w:r>
      <w:r w:rsidR="009D2889" w:rsidRPr="008D1757">
        <w:rPr>
          <w:rFonts w:ascii="Times New Roman" w:hAnsi="Times New Roman"/>
          <w:color w:val="000000"/>
          <w:sz w:val="24"/>
          <w:szCs w:val="24"/>
        </w:rPr>
        <w:t xml:space="preserve"> in Southwest Greenland from space, </w:t>
      </w:r>
      <w:proofErr w:type="spellStart"/>
      <w:r w:rsidR="009D2889" w:rsidRPr="008D1757">
        <w:rPr>
          <w:rFonts w:ascii="Times New Roman" w:hAnsi="Times New Roman"/>
          <w:i/>
          <w:color w:val="000000"/>
          <w:sz w:val="24"/>
          <w:szCs w:val="24"/>
        </w:rPr>
        <w:t>Geophys</w:t>
      </w:r>
      <w:proofErr w:type="spellEnd"/>
      <w:r w:rsidR="009D2889" w:rsidRPr="008D1757">
        <w:rPr>
          <w:rFonts w:ascii="Times New Roman" w:hAnsi="Times New Roman"/>
          <w:i/>
          <w:color w:val="000000"/>
          <w:sz w:val="24"/>
          <w:szCs w:val="24"/>
        </w:rPr>
        <w:t xml:space="preserve">. </w:t>
      </w:r>
      <w:proofErr w:type="spellStart"/>
      <w:r w:rsidR="009D2889" w:rsidRPr="00136783">
        <w:rPr>
          <w:rFonts w:ascii="Times New Roman" w:hAnsi="Times New Roman"/>
          <w:i/>
          <w:color w:val="000000"/>
          <w:sz w:val="24"/>
          <w:lang w:val="fr-BE"/>
          <w:rPrChange w:id="186" w:author="Kokhanovsky Alexander" w:date="2020-04-18T08:01:00Z">
            <w:rPr>
              <w:rFonts w:ascii="Times New Roman" w:hAnsi="Times New Roman"/>
              <w:i/>
              <w:color w:val="000000"/>
              <w:sz w:val="24"/>
            </w:rPr>
          </w:rPrChange>
        </w:rPr>
        <w:t>Res</w:t>
      </w:r>
      <w:proofErr w:type="spellEnd"/>
      <w:r w:rsidR="009D2889" w:rsidRPr="00136783">
        <w:rPr>
          <w:rFonts w:ascii="Times New Roman" w:hAnsi="Times New Roman"/>
          <w:i/>
          <w:color w:val="000000"/>
          <w:sz w:val="24"/>
          <w:lang w:val="fr-BE"/>
          <w:rPrChange w:id="187" w:author="Kokhanovsky Alexander" w:date="2020-04-18T08:01:00Z">
            <w:rPr>
              <w:rFonts w:ascii="Times New Roman" w:hAnsi="Times New Roman"/>
              <w:i/>
              <w:color w:val="000000"/>
              <w:sz w:val="24"/>
            </w:rPr>
          </w:rPrChange>
        </w:rPr>
        <w:t xml:space="preserve">. </w:t>
      </w:r>
      <w:proofErr w:type="spellStart"/>
      <w:r w:rsidR="009D2889" w:rsidRPr="00136783">
        <w:rPr>
          <w:rFonts w:ascii="Times New Roman" w:hAnsi="Times New Roman"/>
          <w:i/>
          <w:color w:val="000000"/>
          <w:sz w:val="24"/>
          <w:lang w:val="fr-BE"/>
          <w:rPrChange w:id="188" w:author="Kokhanovsky Alexander" w:date="2020-04-18T08:01:00Z">
            <w:rPr>
              <w:rFonts w:ascii="Times New Roman" w:hAnsi="Times New Roman"/>
              <w:i/>
              <w:color w:val="000000"/>
              <w:sz w:val="24"/>
            </w:rPr>
          </w:rPrChange>
        </w:rPr>
        <w:t>Letters</w:t>
      </w:r>
      <w:proofErr w:type="spellEnd"/>
      <w:r w:rsidR="009D2889" w:rsidRPr="00136783">
        <w:rPr>
          <w:rFonts w:ascii="Times New Roman" w:hAnsi="Times New Roman"/>
          <w:color w:val="000000"/>
          <w:sz w:val="24"/>
          <w:lang w:val="fr-BE"/>
          <w:rPrChange w:id="189" w:author="Kokhanovsky Alexander" w:date="2020-04-18T08:01:00Z">
            <w:rPr>
              <w:rFonts w:ascii="Times New Roman" w:hAnsi="Times New Roman"/>
              <w:color w:val="000000"/>
              <w:sz w:val="24"/>
            </w:rPr>
          </w:rPrChange>
        </w:rPr>
        <w:t xml:space="preserve">, 45, N21, </w:t>
      </w:r>
      <w:r w:rsidR="00D60065">
        <w:fldChar w:fldCharType="begin"/>
      </w:r>
      <w:r w:rsidR="00D60065" w:rsidRPr="00F70FDB">
        <w:rPr>
          <w:lang w:val="fr-FR"/>
        </w:rPr>
        <w:instrText xml:space="preserve"> HYPERLINK "https://agupubs.onlinelibrary.wiley.com/doi/full/10.1029/2018GL080455" </w:instrText>
      </w:r>
      <w:r w:rsidR="00D60065">
        <w:fldChar w:fldCharType="separate"/>
      </w:r>
      <w:r w:rsidR="00F23B30" w:rsidRPr="00136783">
        <w:rPr>
          <w:rStyle w:val="Hyperlink"/>
          <w:rFonts w:ascii="Times New Roman" w:hAnsi="Times New Roman"/>
          <w:color w:val="000000" w:themeColor="text1"/>
          <w:sz w:val="24"/>
          <w:u w:val="none"/>
          <w:lang w:val="fr-BE"/>
          <w:rPrChange w:id="190" w:author="Kokhanovsky Alexander" w:date="2020-04-18T08:01:00Z">
            <w:rPr>
              <w:rStyle w:val="Hyperlink"/>
              <w:rFonts w:ascii="Times New Roman" w:hAnsi="Times New Roman"/>
              <w:color w:val="000000" w:themeColor="text1"/>
              <w:sz w:val="24"/>
              <w:u w:val="none"/>
            </w:rPr>
          </w:rPrChange>
        </w:rPr>
        <w:t>https://agupubs.onlinelibrary.wiley.com/doi/full/10.1029/2018GL080455</w:t>
      </w:r>
      <w:r w:rsidR="00D60065">
        <w:rPr>
          <w:rStyle w:val="Hyperlink"/>
          <w:rFonts w:ascii="Times New Roman" w:hAnsi="Times New Roman"/>
          <w:color w:val="000000" w:themeColor="text1"/>
          <w:sz w:val="24"/>
          <w:u w:val="none"/>
          <w:lang w:val="fr-BE"/>
          <w:rPrChange w:id="191" w:author="Kokhanovsky Alexander" w:date="2020-04-18T08:01:00Z">
            <w:rPr>
              <w:rStyle w:val="Hyperlink"/>
              <w:rFonts w:ascii="Times New Roman" w:hAnsi="Times New Roman"/>
              <w:color w:val="000000" w:themeColor="text1"/>
              <w:sz w:val="24"/>
              <w:u w:val="none"/>
            </w:rPr>
          </w:rPrChange>
        </w:rPr>
        <w:fldChar w:fldCharType="end"/>
      </w:r>
      <w:r w:rsidR="009D2889" w:rsidRPr="00136783">
        <w:rPr>
          <w:rFonts w:ascii="Times New Roman" w:hAnsi="Times New Roman"/>
          <w:color w:val="000000" w:themeColor="text1"/>
          <w:sz w:val="24"/>
          <w:lang w:val="fr-BE"/>
          <w:rPrChange w:id="192" w:author="Kokhanovsky Alexander" w:date="2020-04-18T08:01:00Z">
            <w:rPr>
              <w:rFonts w:ascii="Times New Roman" w:hAnsi="Times New Roman"/>
              <w:color w:val="000000" w:themeColor="text1"/>
              <w:sz w:val="24"/>
            </w:rPr>
          </w:rPrChange>
        </w:rPr>
        <w:t>.</w:t>
      </w:r>
    </w:p>
    <w:p w14:paraId="33903AEA" w14:textId="13AC0D23" w:rsidR="00B76E32" w:rsidRPr="008D1757" w:rsidRDefault="00877800" w:rsidP="006162C5">
      <w:pPr>
        <w:spacing w:line="360" w:lineRule="auto"/>
        <w:jc w:val="both"/>
        <w:rPr>
          <w:rFonts w:ascii="Times New Roman" w:hAnsi="Times New Roman"/>
          <w:color w:val="000000"/>
          <w:sz w:val="24"/>
          <w:szCs w:val="24"/>
        </w:rPr>
      </w:pPr>
      <w:r w:rsidRPr="008D1757">
        <w:rPr>
          <w:rFonts w:ascii="Times New Roman" w:hAnsi="Times New Roman"/>
          <w:color w:val="000000"/>
          <w:sz w:val="24"/>
          <w:szCs w:val="24"/>
        </w:rPr>
        <w:t xml:space="preserve">Warren, S. G., and R. E. Brandt, 2008: Optical constants of ice from the ultraviolet to the microwave: A revised compilation. </w:t>
      </w:r>
      <w:r w:rsidRPr="008D1757">
        <w:rPr>
          <w:rFonts w:ascii="Times New Roman" w:hAnsi="Times New Roman"/>
          <w:i/>
          <w:color w:val="000000"/>
          <w:sz w:val="24"/>
          <w:szCs w:val="24"/>
        </w:rPr>
        <w:t xml:space="preserve">J. </w:t>
      </w:r>
      <w:proofErr w:type="spellStart"/>
      <w:r w:rsidRPr="008D1757">
        <w:rPr>
          <w:rFonts w:ascii="Times New Roman" w:hAnsi="Times New Roman"/>
          <w:i/>
          <w:color w:val="000000"/>
          <w:sz w:val="24"/>
          <w:szCs w:val="24"/>
        </w:rPr>
        <w:t>Geophys</w:t>
      </w:r>
      <w:proofErr w:type="spellEnd"/>
      <w:r w:rsidRPr="008D1757">
        <w:rPr>
          <w:rFonts w:ascii="Times New Roman" w:hAnsi="Times New Roman"/>
          <w:i/>
          <w:color w:val="000000"/>
          <w:sz w:val="24"/>
          <w:szCs w:val="24"/>
        </w:rPr>
        <w:t>. Res</w:t>
      </w:r>
      <w:r w:rsidRPr="008D1757">
        <w:rPr>
          <w:rFonts w:ascii="Times New Roman" w:hAnsi="Times New Roman"/>
          <w:color w:val="000000"/>
          <w:sz w:val="24"/>
          <w:szCs w:val="24"/>
        </w:rPr>
        <w:t>., 113, D14220, doi:10.1029/2007JD009744.</w:t>
      </w:r>
    </w:p>
    <w:p w14:paraId="49281AF3" w14:textId="77777777" w:rsidR="00F23B30" w:rsidRPr="008D1757" w:rsidRDefault="00F23B3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rPr>
      </w:pPr>
      <w:r w:rsidRPr="008D1757">
        <w:rPr>
          <w:rFonts w:ascii="Times New Roman" w:hAnsi="Times New Roman"/>
          <w:sz w:val="24"/>
          <w:szCs w:val="24"/>
        </w:rPr>
        <w:lastRenderedPageBreak/>
        <w:t xml:space="preserve">Warren, S. G., 2013:  Can be black carbon in snow be detected by remote </w:t>
      </w:r>
      <w:proofErr w:type="gramStart"/>
      <w:r w:rsidRPr="008D1757">
        <w:rPr>
          <w:rFonts w:ascii="Times New Roman" w:hAnsi="Times New Roman"/>
          <w:sz w:val="24"/>
          <w:szCs w:val="24"/>
        </w:rPr>
        <w:t>sensing?,</w:t>
      </w:r>
      <w:proofErr w:type="gramEnd"/>
      <w:r w:rsidRPr="008D1757">
        <w:rPr>
          <w:rFonts w:ascii="Times New Roman" w:hAnsi="Times New Roman"/>
          <w:sz w:val="24"/>
          <w:szCs w:val="24"/>
        </w:rPr>
        <w:t xml:space="preserve"> J. </w:t>
      </w:r>
      <w:proofErr w:type="spellStart"/>
      <w:r w:rsidRPr="008D1757">
        <w:rPr>
          <w:rFonts w:ascii="Times New Roman" w:hAnsi="Times New Roman"/>
          <w:sz w:val="24"/>
          <w:szCs w:val="24"/>
        </w:rPr>
        <w:t>Geophys</w:t>
      </w:r>
      <w:proofErr w:type="spellEnd"/>
      <w:r w:rsidRPr="008D1757">
        <w:rPr>
          <w:rFonts w:ascii="Times New Roman" w:hAnsi="Times New Roman"/>
          <w:sz w:val="24"/>
          <w:szCs w:val="24"/>
        </w:rPr>
        <w:t>. Res., 118, 779–786, doi:10.1029/2012JD018476.</w:t>
      </w:r>
    </w:p>
    <w:p w14:paraId="4A80C591" w14:textId="77777777" w:rsidR="00F23B30" w:rsidRPr="008D1757" w:rsidRDefault="00F23B30" w:rsidP="006162C5">
      <w:pPr>
        <w:spacing w:line="360" w:lineRule="auto"/>
        <w:jc w:val="both"/>
        <w:rPr>
          <w:rFonts w:ascii="Times New Roman" w:hAnsi="Times New Roman"/>
          <w:sz w:val="24"/>
          <w:szCs w:val="24"/>
        </w:rPr>
      </w:pPr>
    </w:p>
    <w:sectPr w:rsidR="00F23B30" w:rsidRPr="008D1757">
      <w:headerReference w:type="default" r:id="rId13"/>
      <w:footerReference w:type="default" r:id="rId14"/>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FF93F" w14:textId="77777777" w:rsidR="00526701" w:rsidRDefault="00526701">
      <w:pPr>
        <w:spacing w:after="0" w:line="240" w:lineRule="auto"/>
      </w:pPr>
      <w:r>
        <w:separator/>
      </w:r>
    </w:p>
  </w:endnote>
  <w:endnote w:type="continuationSeparator" w:id="0">
    <w:p w14:paraId="6274A023" w14:textId="77777777" w:rsidR="00526701" w:rsidRDefault="00526701">
      <w:pPr>
        <w:spacing w:after="0" w:line="240" w:lineRule="auto"/>
      </w:pPr>
      <w:r>
        <w:continuationSeparator/>
      </w:r>
    </w:p>
  </w:endnote>
  <w:endnote w:type="continuationNotice" w:id="1">
    <w:p w14:paraId="6CF87793" w14:textId="77777777" w:rsidR="00526701" w:rsidRDefault="005267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ヒラギノ角ゴ Pro W3">
    <w:altName w:val="Times New Roman"/>
    <w:charset w:val="4E"/>
    <w:family w:val="auto"/>
    <w:pitch w:val="variable"/>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D86D" w14:textId="77777777" w:rsidR="003F1544" w:rsidRDefault="003F1544">
    <w:pPr>
      <w:pStyle w:val="Footer"/>
      <w:jc w:val="center"/>
    </w:pPr>
    <w:r>
      <w:fldChar w:fldCharType="begin"/>
    </w:r>
    <w:r>
      <w:instrText xml:space="preserve"> PAGE </w:instrText>
    </w:r>
    <w:r>
      <w:fldChar w:fldCharType="separate"/>
    </w:r>
    <w:r>
      <w:t>2</w:t>
    </w:r>
    <w:r>
      <w:fldChar w:fldCharType="end"/>
    </w:r>
  </w:p>
  <w:p w14:paraId="6E15C242" w14:textId="77777777" w:rsidR="003F1544" w:rsidRDefault="003F1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AC3E" w14:textId="77777777" w:rsidR="00526701" w:rsidRDefault="00526701">
      <w:pPr>
        <w:spacing w:after="0" w:line="240" w:lineRule="auto"/>
      </w:pPr>
      <w:r>
        <w:rPr>
          <w:color w:val="000000"/>
        </w:rPr>
        <w:separator/>
      </w:r>
    </w:p>
  </w:footnote>
  <w:footnote w:type="continuationSeparator" w:id="0">
    <w:p w14:paraId="7D1FD626" w14:textId="77777777" w:rsidR="00526701" w:rsidRDefault="00526701">
      <w:pPr>
        <w:spacing w:after="0" w:line="240" w:lineRule="auto"/>
      </w:pPr>
      <w:r>
        <w:continuationSeparator/>
      </w:r>
    </w:p>
  </w:footnote>
  <w:footnote w:type="continuationNotice" w:id="1">
    <w:p w14:paraId="1EA00F8A" w14:textId="77777777" w:rsidR="00526701" w:rsidRDefault="00526701">
      <w:pPr>
        <w:spacing w:after="0" w:line="240" w:lineRule="auto"/>
      </w:pPr>
    </w:p>
  </w:footnote>
  <w:footnote w:id="2">
    <w:p w14:paraId="0192BEF1" w14:textId="77777777" w:rsidR="003F1544" w:rsidRPr="00B96E26" w:rsidRDefault="003F1544" w:rsidP="00DD2841">
      <w:pPr>
        <w:pStyle w:val="FootnoteText"/>
        <w:rPr>
          <w:b/>
          <w:bCs/>
          <w:i/>
        </w:rPr>
      </w:pPr>
      <w:r w:rsidRPr="00E86E84">
        <w:rPr>
          <w:rStyle w:val="FootnoteReference"/>
        </w:rPr>
        <w:footnoteRef/>
      </w:r>
      <w:r w:rsidRPr="00E86E84">
        <w:t xml:space="preserve"> </w:t>
      </w:r>
      <w:hyperlink r:id="rId1" w:history="1">
        <w:r w:rsidRPr="00E86E84">
          <w:rPr>
            <w:rStyle w:val="Hyperlink"/>
            <w:bCs/>
            <w:i/>
            <w:color w:val="auto"/>
          </w:rPr>
          <w:t>https://sentinel.esa.int/web/sentinel/user-guides/sentinel-3-olci/resolutions/radiometric</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4B176" w14:textId="77777777" w:rsidR="003F1544" w:rsidRDefault="003F1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420"/>
    <w:multiLevelType w:val="multilevel"/>
    <w:tmpl w:val="E83CCC9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1DB3839"/>
    <w:multiLevelType w:val="multilevel"/>
    <w:tmpl w:val="616A8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4F6D58"/>
    <w:multiLevelType w:val="multilevel"/>
    <w:tmpl w:val="41ACB05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CFB7E93"/>
    <w:multiLevelType w:val="hybridMultilevel"/>
    <w:tmpl w:val="3DC8A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A2B44"/>
    <w:multiLevelType w:val="multilevel"/>
    <w:tmpl w:val="105E2FE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2667703D"/>
    <w:multiLevelType w:val="hybridMultilevel"/>
    <w:tmpl w:val="4412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4085"/>
    <w:multiLevelType w:val="hybridMultilevel"/>
    <w:tmpl w:val="E2AA5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E7997"/>
    <w:multiLevelType w:val="hybridMultilevel"/>
    <w:tmpl w:val="5F7A41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2069C"/>
    <w:multiLevelType w:val="hybridMultilevel"/>
    <w:tmpl w:val="A09A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16564"/>
    <w:multiLevelType w:val="multilevel"/>
    <w:tmpl w:val="0E5C3706"/>
    <w:lvl w:ilvl="0">
      <w:start w:val="2"/>
      <w:numFmt w:val="decimal"/>
      <w:lvlText w:val="%1."/>
      <w:lvlJc w:val="left"/>
      <w:pPr>
        <w:ind w:left="360" w:hanging="360"/>
      </w:pPr>
    </w:lvl>
    <w:lvl w:ilvl="1">
      <w:start w:val="3"/>
      <w:numFmt w:val="decimal"/>
      <w:lvlText w:val="%1.%2."/>
      <w:lvlJc w:val="left"/>
      <w:pPr>
        <w:ind w:left="644"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0" w15:restartNumberingAfterBreak="0">
    <w:nsid w:val="5EB2275E"/>
    <w:multiLevelType w:val="hybridMultilevel"/>
    <w:tmpl w:val="E5C0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4C10"/>
    <w:multiLevelType w:val="multilevel"/>
    <w:tmpl w:val="726AC4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1096B7E"/>
    <w:multiLevelType w:val="multilevel"/>
    <w:tmpl w:val="257C8876"/>
    <w:lvl w:ilvl="0">
      <w:numFmt w:val="bullet"/>
      <w:lvlText w:val="-"/>
      <w:lvlJc w:val="left"/>
      <w:pPr>
        <w:ind w:left="2160" w:hanging="360"/>
      </w:pPr>
      <w:rPr>
        <w:rFonts w:ascii="Calibri" w:eastAsia="Calibri" w:hAnsi="Calibri" w:cs="Calibri"/>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3" w15:restartNumberingAfterBreak="0">
    <w:nsid w:val="6C361563"/>
    <w:multiLevelType w:val="multilevel"/>
    <w:tmpl w:val="7AD251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273DE2"/>
    <w:multiLevelType w:val="hybridMultilevel"/>
    <w:tmpl w:val="2AB49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C43755"/>
    <w:multiLevelType w:val="hybridMultilevel"/>
    <w:tmpl w:val="E1AC1466"/>
    <w:lvl w:ilvl="0" w:tplc="27484D46">
      <w:start w:val="2"/>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7FB34412"/>
    <w:multiLevelType w:val="hybridMultilevel"/>
    <w:tmpl w:val="4AD415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2"/>
  </w:num>
  <w:num w:numId="5">
    <w:abstractNumId w:val="4"/>
  </w:num>
  <w:num w:numId="6">
    <w:abstractNumId w:val="14"/>
  </w:num>
  <w:num w:numId="7">
    <w:abstractNumId w:val="5"/>
  </w:num>
  <w:num w:numId="8">
    <w:abstractNumId w:val="7"/>
  </w:num>
  <w:num w:numId="9">
    <w:abstractNumId w:val="0"/>
  </w:num>
  <w:num w:numId="10">
    <w:abstractNumId w:val="0"/>
    <w:lvlOverride w:ilvl="0">
      <w:startOverride w:val="3"/>
    </w:lvlOverride>
    <w:lvlOverride w:ilvl="1">
      <w:startOverride w:val="2"/>
    </w:lvlOverride>
  </w:num>
  <w:num w:numId="11">
    <w:abstractNumId w:val="10"/>
  </w:num>
  <w:num w:numId="12">
    <w:abstractNumId w:val="3"/>
  </w:num>
  <w:num w:numId="13">
    <w:abstractNumId w:val="15"/>
  </w:num>
  <w:num w:numId="14">
    <w:abstractNumId w:val="11"/>
  </w:num>
  <w:num w:numId="15">
    <w:abstractNumId w:val="16"/>
  </w:num>
  <w:num w:numId="16">
    <w:abstractNumId w:val="8"/>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E32"/>
    <w:rsid w:val="00015D46"/>
    <w:rsid w:val="00027FC5"/>
    <w:rsid w:val="00030A7E"/>
    <w:rsid w:val="00036CB0"/>
    <w:rsid w:val="00045190"/>
    <w:rsid w:val="00045C70"/>
    <w:rsid w:val="000502B4"/>
    <w:rsid w:val="000717A1"/>
    <w:rsid w:val="00081700"/>
    <w:rsid w:val="00094DE6"/>
    <w:rsid w:val="00096C03"/>
    <w:rsid w:val="00097577"/>
    <w:rsid w:val="000A37D3"/>
    <w:rsid w:val="000D4176"/>
    <w:rsid w:val="000D64D6"/>
    <w:rsid w:val="000F1E54"/>
    <w:rsid w:val="000F3820"/>
    <w:rsid w:val="00122618"/>
    <w:rsid w:val="001265F2"/>
    <w:rsid w:val="001317D0"/>
    <w:rsid w:val="0013237E"/>
    <w:rsid w:val="00134346"/>
    <w:rsid w:val="00136783"/>
    <w:rsid w:val="00142E2F"/>
    <w:rsid w:val="001461F2"/>
    <w:rsid w:val="00150E5A"/>
    <w:rsid w:val="0015398B"/>
    <w:rsid w:val="00154552"/>
    <w:rsid w:val="001673C9"/>
    <w:rsid w:val="00176988"/>
    <w:rsid w:val="001829F6"/>
    <w:rsid w:val="0018688F"/>
    <w:rsid w:val="00194789"/>
    <w:rsid w:val="001B6A74"/>
    <w:rsid w:val="001C3386"/>
    <w:rsid w:val="001C33F0"/>
    <w:rsid w:val="001C7DC5"/>
    <w:rsid w:val="001D218F"/>
    <w:rsid w:val="001D72B3"/>
    <w:rsid w:val="001E2DFF"/>
    <w:rsid w:val="00233DD4"/>
    <w:rsid w:val="00234328"/>
    <w:rsid w:val="00251026"/>
    <w:rsid w:val="002555DE"/>
    <w:rsid w:val="002556D5"/>
    <w:rsid w:val="00293FFF"/>
    <w:rsid w:val="00296A23"/>
    <w:rsid w:val="002A56D6"/>
    <w:rsid w:val="002B0E2B"/>
    <w:rsid w:val="002C31E9"/>
    <w:rsid w:val="002D6994"/>
    <w:rsid w:val="002D702F"/>
    <w:rsid w:val="002F0057"/>
    <w:rsid w:val="002F0D13"/>
    <w:rsid w:val="00301E07"/>
    <w:rsid w:val="003101CF"/>
    <w:rsid w:val="00313987"/>
    <w:rsid w:val="00315ED3"/>
    <w:rsid w:val="00324A8C"/>
    <w:rsid w:val="003301FD"/>
    <w:rsid w:val="0033679E"/>
    <w:rsid w:val="00346B80"/>
    <w:rsid w:val="00346F05"/>
    <w:rsid w:val="00355938"/>
    <w:rsid w:val="00357AC5"/>
    <w:rsid w:val="00361980"/>
    <w:rsid w:val="00365D7F"/>
    <w:rsid w:val="00377AD4"/>
    <w:rsid w:val="003868AD"/>
    <w:rsid w:val="0038695C"/>
    <w:rsid w:val="003961F7"/>
    <w:rsid w:val="003A5454"/>
    <w:rsid w:val="003A744B"/>
    <w:rsid w:val="003B40FB"/>
    <w:rsid w:val="003B57BB"/>
    <w:rsid w:val="003C1016"/>
    <w:rsid w:val="003D4E6E"/>
    <w:rsid w:val="003E3BD5"/>
    <w:rsid w:val="003E5D5B"/>
    <w:rsid w:val="003E6DBB"/>
    <w:rsid w:val="003F1544"/>
    <w:rsid w:val="00404C00"/>
    <w:rsid w:val="004056FF"/>
    <w:rsid w:val="0041746D"/>
    <w:rsid w:val="00430982"/>
    <w:rsid w:val="004330E5"/>
    <w:rsid w:val="00457749"/>
    <w:rsid w:val="00470C78"/>
    <w:rsid w:val="00471EE4"/>
    <w:rsid w:val="00474909"/>
    <w:rsid w:val="004775C6"/>
    <w:rsid w:val="00483EFD"/>
    <w:rsid w:val="004842E9"/>
    <w:rsid w:val="004860E9"/>
    <w:rsid w:val="00486B77"/>
    <w:rsid w:val="00491E72"/>
    <w:rsid w:val="0049787C"/>
    <w:rsid w:val="004A27D3"/>
    <w:rsid w:val="004A6365"/>
    <w:rsid w:val="004B6E4F"/>
    <w:rsid w:val="004D04FA"/>
    <w:rsid w:val="004D1FD2"/>
    <w:rsid w:val="004E7EE0"/>
    <w:rsid w:val="004F1BF9"/>
    <w:rsid w:val="00503D06"/>
    <w:rsid w:val="00520DF3"/>
    <w:rsid w:val="00526701"/>
    <w:rsid w:val="00530420"/>
    <w:rsid w:val="00532F56"/>
    <w:rsid w:val="00545192"/>
    <w:rsid w:val="00545A94"/>
    <w:rsid w:val="00573F3E"/>
    <w:rsid w:val="00584230"/>
    <w:rsid w:val="00590920"/>
    <w:rsid w:val="005943B7"/>
    <w:rsid w:val="005A0A42"/>
    <w:rsid w:val="005A56BD"/>
    <w:rsid w:val="005B2380"/>
    <w:rsid w:val="005C3D68"/>
    <w:rsid w:val="005F332A"/>
    <w:rsid w:val="005F5BE2"/>
    <w:rsid w:val="00603060"/>
    <w:rsid w:val="0060321F"/>
    <w:rsid w:val="00606BDB"/>
    <w:rsid w:val="00615AFA"/>
    <w:rsid w:val="006162C5"/>
    <w:rsid w:val="00617D33"/>
    <w:rsid w:val="006211D5"/>
    <w:rsid w:val="0065694C"/>
    <w:rsid w:val="00657789"/>
    <w:rsid w:val="0066276C"/>
    <w:rsid w:val="00663AF7"/>
    <w:rsid w:val="00670583"/>
    <w:rsid w:val="00684C0C"/>
    <w:rsid w:val="0069714F"/>
    <w:rsid w:val="006A1BF0"/>
    <w:rsid w:val="006A2F65"/>
    <w:rsid w:val="006C1B39"/>
    <w:rsid w:val="006D021E"/>
    <w:rsid w:val="006D4E38"/>
    <w:rsid w:val="006E7A30"/>
    <w:rsid w:val="006F4897"/>
    <w:rsid w:val="006F5F88"/>
    <w:rsid w:val="00700C39"/>
    <w:rsid w:val="00710561"/>
    <w:rsid w:val="00713391"/>
    <w:rsid w:val="00722776"/>
    <w:rsid w:val="00754ED6"/>
    <w:rsid w:val="00757560"/>
    <w:rsid w:val="00777BCB"/>
    <w:rsid w:val="00782BB3"/>
    <w:rsid w:val="00790009"/>
    <w:rsid w:val="007A0A62"/>
    <w:rsid w:val="007B5157"/>
    <w:rsid w:val="007D039C"/>
    <w:rsid w:val="007E1177"/>
    <w:rsid w:val="007F1315"/>
    <w:rsid w:val="00814FF7"/>
    <w:rsid w:val="008342BE"/>
    <w:rsid w:val="00835DB2"/>
    <w:rsid w:val="008401B7"/>
    <w:rsid w:val="008461CF"/>
    <w:rsid w:val="0086171E"/>
    <w:rsid w:val="00877800"/>
    <w:rsid w:val="00897041"/>
    <w:rsid w:val="008B5D35"/>
    <w:rsid w:val="008B6717"/>
    <w:rsid w:val="008D061D"/>
    <w:rsid w:val="008D1757"/>
    <w:rsid w:val="008D5E52"/>
    <w:rsid w:val="008F28A0"/>
    <w:rsid w:val="008F2C94"/>
    <w:rsid w:val="00904F6E"/>
    <w:rsid w:val="00917DFE"/>
    <w:rsid w:val="00924382"/>
    <w:rsid w:val="00962075"/>
    <w:rsid w:val="00966672"/>
    <w:rsid w:val="00970D18"/>
    <w:rsid w:val="009719F0"/>
    <w:rsid w:val="00972766"/>
    <w:rsid w:val="00983CCB"/>
    <w:rsid w:val="00991B7D"/>
    <w:rsid w:val="009A2E7B"/>
    <w:rsid w:val="009B003D"/>
    <w:rsid w:val="009B7307"/>
    <w:rsid w:val="009D2889"/>
    <w:rsid w:val="009D456F"/>
    <w:rsid w:val="009D599D"/>
    <w:rsid w:val="009E133E"/>
    <w:rsid w:val="009E13BE"/>
    <w:rsid w:val="00A17414"/>
    <w:rsid w:val="00A20E1E"/>
    <w:rsid w:val="00A52369"/>
    <w:rsid w:val="00A72713"/>
    <w:rsid w:val="00A8009A"/>
    <w:rsid w:val="00A809C7"/>
    <w:rsid w:val="00A81B6C"/>
    <w:rsid w:val="00A87D63"/>
    <w:rsid w:val="00A9788C"/>
    <w:rsid w:val="00AA0FBE"/>
    <w:rsid w:val="00AB7873"/>
    <w:rsid w:val="00AC0AA9"/>
    <w:rsid w:val="00AC2F26"/>
    <w:rsid w:val="00AE0F77"/>
    <w:rsid w:val="00AF6525"/>
    <w:rsid w:val="00B01437"/>
    <w:rsid w:val="00B0621B"/>
    <w:rsid w:val="00B07DC1"/>
    <w:rsid w:val="00B213D3"/>
    <w:rsid w:val="00B24CA1"/>
    <w:rsid w:val="00B37761"/>
    <w:rsid w:val="00B37823"/>
    <w:rsid w:val="00B52AAA"/>
    <w:rsid w:val="00B76E32"/>
    <w:rsid w:val="00B80ABA"/>
    <w:rsid w:val="00B96395"/>
    <w:rsid w:val="00B96409"/>
    <w:rsid w:val="00BD6E72"/>
    <w:rsid w:val="00BE68A5"/>
    <w:rsid w:val="00BF1DE8"/>
    <w:rsid w:val="00C03329"/>
    <w:rsid w:val="00C0722D"/>
    <w:rsid w:val="00C120DD"/>
    <w:rsid w:val="00C136BC"/>
    <w:rsid w:val="00C22B41"/>
    <w:rsid w:val="00C34298"/>
    <w:rsid w:val="00C377D6"/>
    <w:rsid w:val="00C40882"/>
    <w:rsid w:val="00C603F3"/>
    <w:rsid w:val="00C765F4"/>
    <w:rsid w:val="00C83DA1"/>
    <w:rsid w:val="00C86094"/>
    <w:rsid w:val="00C8652B"/>
    <w:rsid w:val="00C93923"/>
    <w:rsid w:val="00CA11FA"/>
    <w:rsid w:val="00CA6D6F"/>
    <w:rsid w:val="00CB202F"/>
    <w:rsid w:val="00CC78A8"/>
    <w:rsid w:val="00D0196A"/>
    <w:rsid w:val="00D06924"/>
    <w:rsid w:val="00D11EED"/>
    <w:rsid w:val="00D201A5"/>
    <w:rsid w:val="00D3097C"/>
    <w:rsid w:val="00D318A7"/>
    <w:rsid w:val="00D40270"/>
    <w:rsid w:val="00D418B1"/>
    <w:rsid w:val="00D46A6C"/>
    <w:rsid w:val="00D60065"/>
    <w:rsid w:val="00D813E8"/>
    <w:rsid w:val="00D82F26"/>
    <w:rsid w:val="00D94550"/>
    <w:rsid w:val="00D950C2"/>
    <w:rsid w:val="00D95BCC"/>
    <w:rsid w:val="00DA4593"/>
    <w:rsid w:val="00DB4155"/>
    <w:rsid w:val="00DD2841"/>
    <w:rsid w:val="00DE426A"/>
    <w:rsid w:val="00DF7084"/>
    <w:rsid w:val="00E035F0"/>
    <w:rsid w:val="00E43254"/>
    <w:rsid w:val="00E5423A"/>
    <w:rsid w:val="00E634D7"/>
    <w:rsid w:val="00E67DD4"/>
    <w:rsid w:val="00E73391"/>
    <w:rsid w:val="00E86E84"/>
    <w:rsid w:val="00EA2E4F"/>
    <w:rsid w:val="00EA4A22"/>
    <w:rsid w:val="00EB7515"/>
    <w:rsid w:val="00ED64A7"/>
    <w:rsid w:val="00EE2354"/>
    <w:rsid w:val="00EF1021"/>
    <w:rsid w:val="00EF43A4"/>
    <w:rsid w:val="00EF558A"/>
    <w:rsid w:val="00F02877"/>
    <w:rsid w:val="00F23B30"/>
    <w:rsid w:val="00F261F2"/>
    <w:rsid w:val="00F27896"/>
    <w:rsid w:val="00F350B2"/>
    <w:rsid w:val="00F41237"/>
    <w:rsid w:val="00F42F10"/>
    <w:rsid w:val="00F63BB3"/>
    <w:rsid w:val="00F70FDB"/>
    <w:rsid w:val="00F72E67"/>
    <w:rsid w:val="00F76C1A"/>
    <w:rsid w:val="00F80064"/>
    <w:rsid w:val="00F81146"/>
    <w:rsid w:val="00F94528"/>
    <w:rsid w:val="00F94911"/>
    <w:rsid w:val="00F95890"/>
    <w:rsid w:val="00FC7BCF"/>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4:docId w14:val="66F5D050"/>
  <w15:docId w15:val="{B1B7AA34-4D46-4DCD-B25C-A505B99C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DD2841"/>
    <w:pPr>
      <w:keepNext/>
      <w:numPr>
        <w:numId w:val="9"/>
      </w:numPr>
      <w:suppressAutoHyphens w:val="0"/>
      <w:autoSpaceDN/>
      <w:spacing w:before="120" w:after="120" w:line="240" w:lineRule="auto"/>
      <w:jc w:val="both"/>
      <w:textAlignment w:val="auto"/>
      <w:outlineLvl w:val="0"/>
    </w:pPr>
    <w:rPr>
      <w:rFonts w:ascii="Times New Roman" w:eastAsia="Times New Roman" w:hAnsi="Times New Roman"/>
      <w:b/>
      <w:caps/>
      <w:sz w:val="24"/>
      <w:szCs w:val="20"/>
      <w:lang w:val="en-GB" w:eastAsia="en-GB"/>
    </w:rPr>
  </w:style>
  <w:style w:type="paragraph" w:styleId="Heading2">
    <w:name w:val="heading 2"/>
    <w:basedOn w:val="Normal"/>
    <w:next w:val="Normal"/>
    <w:link w:val="Heading2Char"/>
    <w:uiPriority w:val="9"/>
    <w:qFormat/>
    <w:rsid w:val="00DD2841"/>
    <w:pPr>
      <w:keepNext/>
      <w:numPr>
        <w:ilvl w:val="1"/>
        <w:numId w:val="9"/>
      </w:numPr>
      <w:suppressAutoHyphens w:val="0"/>
      <w:autoSpaceDN/>
      <w:spacing w:before="360" w:after="120" w:line="240" w:lineRule="auto"/>
      <w:jc w:val="both"/>
      <w:textAlignment w:val="auto"/>
      <w:outlineLvl w:val="1"/>
    </w:pPr>
    <w:rPr>
      <w:rFonts w:ascii="Times New Roman" w:eastAsia="Times New Roman" w:hAnsi="Times New Roman"/>
      <w:b/>
      <w:sz w:val="24"/>
      <w:szCs w:val="20"/>
      <w:lang w:val="en-GB" w:eastAsia="en-GB"/>
    </w:rPr>
  </w:style>
  <w:style w:type="paragraph" w:styleId="Heading3">
    <w:name w:val="heading 3"/>
    <w:basedOn w:val="Normal"/>
    <w:next w:val="Normal"/>
    <w:link w:val="Heading3Char"/>
    <w:uiPriority w:val="9"/>
    <w:qFormat/>
    <w:rsid w:val="00DD2841"/>
    <w:pPr>
      <w:keepNext/>
      <w:numPr>
        <w:ilvl w:val="2"/>
        <w:numId w:val="9"/>
      </w:numPr>
      <w:suppressAutoHyphens w:val="0"/>
      <w:autoSpaceDN/>
      <w:spacing w:before="300" w:after="120" w:line="240" w:lineRule="auto"/>
      <w:jc w:val="both"/>
      <w:textAlignment w:val="auto"/>
      <w:outlineLvl w:val="2"/>
    </w:pPr>
    <w:rPr>
      <w:rFonts w:ascii="Times New Roman" w:eastAsia="Times New Roman" w:hAnsi="Times New Roman"/>
      <w:b/>
      <w:sz w:val="24"/>
      <w:szCs w:val="20"/>
      <w:lang w:val="en-GB" w:eastAsia="en-GB"/>
    </w:rPr>
  </w:style>
  <w:style w:type="paragraph" w:styleId="Heading4">
    <w:name w:val="heading 4"/>
    <w:basedOn w:val="Normal"/>
    <w:next w:val="Normal"/>
    <w:link w:val="Heading4Char"/>
    <w:uiPriority w:val="9"/>
    <w:qFormat/>
    <w:rsid w:val="00DD2841"/>
    <w:pPr>
      <w:keepNext/>
      <w:numPr>
        <w:ilvl w:val="3"/>
        <w:numId w:val="9"/>
      </w:numPr>
      <w:suppressAutoHyphens w:val="0"/>
      <w:autoSpaceDN/>
      <w:spacing w:before="300" w:after="120" w:line="240" w:lineRule="auto"/>
      <w:jc w:val="both"/>
      <w:textAlignment w:val="auto"/>
      <w:outlineLvl w:val="3"/>
    </w:pPr>
    <w:rPr>
      <w:rFonts w:ascii="Times New Roman" w:eastAsia="Times New Roman" w:hAnsi="Times New Roman"/>
      <w:b/>
      <w:sz w:val="24"/>
      <w:szCs w:val="20"/>
      <w:lang w:val="en-GB" w:eastAsia="en-GB"/>
    </w:rPr>
  </w:style>
  <w:style w:type="paragraph" w:styleId="Heading5">
    <w:name w:val="heading 5"/>
    <w:basedOn w:val="Normal"/>
    <w:next w:val="Normal"/>
    <w:link w:val="Heading5Char"/>
    <w:uiPriority w:val="9"/>
    <w:qFormat/>
    <w:rsid w:val="00DD2841"/>
    <w:pPr>
      <w:numPr>
        <w:ilvl w:val="4"/>
        <w:numId w:val="9"/>
      </w:numPr>
      <w:suppressAutoHyphens w:val="0"/>
      <w:autoSpaceDN/>
      <w:spacing w:before="240" w:after="120" w:line="240" w:lineRule="auto"/>
      <w:jc w:val="both"/>
      <w:textAlignment w:val="auto"/>
      <w:outlineLvl w:val="4"/>
    </w:pPr>
    <w:rPr>
      <w:rFonts w:ascii="Times New Roman" w:eastAsia="Times New Roman" w:hAnsi="Times New Roman"/>
      <w:b/>
      <w:sz w:val="24"/>
      <w:szCs w:val="20"/>
      <w:lang w:val="en-GB" w:eastAsia="en-GB"/>
    </w:rPr>
  </w:style>
  <w:style w:type="paragraph" w:styleId="Heading6">
    <w:name w:val="heading 6"/>
    <w:basedOn w:val="Normal"/>
    <w:next w:val="Normal"/>
    <w:link w:val="Heading6Char"/>
    <w:uiPriority w:val="9"/>
    <w:qFormat/>
    <w:rsid w:val="00DD2841"/>
    <w:pPr>
      <w:numPr>
        <w:ilvl w:val="5"/>
        <w:numId w:val="9"/>
      </w:numPr>
      <w:suppressAutoHyphens w:val="0"/>
      <w:autoSpaceDN/>
      <w:spacing w:before="240" w:after="120" w:line="240" w:lineRule="auto"/>
      <w:jc w:val="both"/>
      <w:textAlignment w:val="auto"/>
      <w:outlineLvl w:val="5"/>
    </w:pPr>
    <w:rPr>
      <w:rFonts w:ascii="Times New Roman" w:eastAsia="Times New Roman" w:hAnsi="Times New Roman"/>
      <w:b/>
      <w:sz w:val="24"/>
      <w:szCs w:val="20"/>
      <w:lang w:val="en-GB" w:eastAsia="en-GB"/>
    </w:rPr>
  </w:style>
  <w:style w:type="paragraph" w:styleId="Heading7">
    <w:name w:val="heading 7"/>
    <w:basedOn w:val="Normal"/>
    <w:next w:val="Normal"/>
    <w:link w:val="Heading7Char"/>
    <w:uiPriority w:val="9"/>
    <w:qFormat/>
    <w:rsid w:val="00DD2841"/>
    <w:pPr>
      <w:numPr>
        <w:ilvl w:val="6"/>
        <w:numId w:val="9"/>
      </w:numPr>
      <w:suppressAutoHyphens w:val="0"/>
      <w:autoSpaceDN/>
      <w:spacing w:before="120" w:after="60" w:line="240" w:lineRule="auto"/>
      <w:jc w:val="both"/>
      <w:textAlignment w:val="auto"/>
      <w:outlineLvl w:val="6"/>
    </w:pPr>
    <w:rPr>
      <w:rFonts w:ascii="Arial" w:eastAsia="Times New Roman" w:hAnsi="Arial"/>
      <w:sz w:val="20"/>
      <w:szCs w:val="20"/>
      <w:lang w:val="en-GB" w:eastAsia="en-GB"/>
    </w:rPr>
  </w:style>
  <w:style w:type="paragraph" w:styleId="Heading8">
    <w:name w:val="heading 8"/>
    <w:basedOn w:val="Normal"/>
    <w:next w:val="Normal"/>
    <w:link w:val="Heading8Char"/>
    <w:uiPriority w:val="9"/>
    <w:qFormat/>
    <w:rsid w:val="00DD2841"/>
    <w:pPr>
      <w:numPr>
        <w:ilvl w:val="7"/>
        <w:numId w:val="9"/>
      </w:numPr>
      <w:suppressAutoHyphens w:val="0"/>
      <w:autoSpaceDN/>
      <w:spacing w:before="120" w:after="60" w:line="240" w:lineRule="auto"/>
      <w:jc w:val="both"/>
      <w:textAlignment w:val="auto"/>
      <w:outlineLvl w:val="7"/>
    </w:pPr>
    <w:rPr>
      <w:rFonts w:ascii="Arial" w:eastAsia="Times New Roman" w:hAnsi="Arial"/>
      <w:i/>
      <w:sz w:val="20"/>
      <w:szCs w:val="20"/>
      <w:lang w:val="en-GB" w:eastAsia="en-GB"/>
    </w:rPr>
  </w:style>
  <w:style w:type="paragraph" w:styleId="Heading9">
    <w:name w:val="heading 9"/>
    <w:basedOn w:val="Normal"/>
    <w:next w:val="Normal"/>
    <w:link w:val="Heading9Char"/>
    <w:uiPriority w:val="9"/>
    <w:qFormat/>
    <w:rsid w:val="00DD2841"/>
    <w:pPr>
      <w:numPr>
        <w:ilvl w:val="8"/>
        <w:numId w:val="9"/>
      </w:numPr>
      <w:suppressAutoHyphens w:val="0"/>
      <w:autoSpaceDN/>
      <w:spacing w:before="120" w:after="60" w:line="240" w:lineRule="auto"/>
      <w:jc w:val="both"/>
      <w:textAlignment w:val="auto"/>
      <w:outlineLvl w:val="8"/>
    </w:pPr>
    <w:rPr>
      <w:rFonts w:ascii="Arial" w:eastAsia="Times New Roman" w:hAnsi="Arial"/>
      <w:b/>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paragraph" w:styleId="BalloonText">
    <w:name w:val="Balloon Text"/>
    <w:basedOn w:val="Normal"/>
    <w:link w:val="BalloonTextChar"/>
    <w:uiPriority w:val="99"/>
    <w:semiHidden/>
    <w:unhideWhenUsed/>
    <w:rsid w:val="00663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AF7"/>
    <w:rPr>
      <w:rFonts w:ascii="Segoe UI" w:hAnsi="Segoe UI" w:cs="Segoe UI"/>
      <w:sz w:val="18"/>
      <w:szCs w:val="18"/>
    </w:rPr>
  </w:style>
  <w:style w:type="character" w:customStyle="1" w:styleId="Heading1Char">
    <w:name w:val="Heading 1 Char"/>
    <w:basedOn w:val="DefaultParagraphFont"/>
    <w:link w:val="Heading1"/>
    <w:uiPriority w:val="9"/>
    <w:rsid w:val="00DD2841"/>
    <w:rPr>
      <w:rFonts w:ascii="Times New Roman" w:eastAsia="Times New Roman" w:hAnsi="Times New Roman"/>
      <w:b/>
      <w:caps/>
      <w:sz w:val="24"/>
      <w:szCs w:val="20"/>
      <w:lang w:val="en-GB" w:eastAsia="en-GB"/>
    </w:rPr>
  </w:style>
  <w:style w:type="character" w:customStyle="1" w:styleId="Heading2Char">
    <w:name w:val="Heading 2 Char"/>
    <w:basedOn w:val="DefaultParagraphFont"/>
    <w:link w:val="Heading2"/>
    <w:uiPriority w:val="9"/>
    <w:rsid w:val="00DD2841"/>
    <w:rPr>
      <w:rFonts w:ascii="Times New Roman" w:eastAsia="Times New Roman" w:hAnsi="Times New Roman"/>
      <w:b/>
      <w:sz w:val="24"/>
      <w:szCs w:val="20"/>
      <w:lang w:val="en-GB" w:eastAsia="en-GB"/>
    </w:rPr>
  </w:style>
  <w:style w:type="character" w:customStyle="1" w:styleId="Heading3Char">
    <w:name w:val="Heading 3 Char"/>
    <w:basedOn w:val="DefaultParagraphFont"/>
    <w:link w:val="Heading3"/>
    <w:uiPriority w:val="9"/>
    <w:rsid w:val="00DD2841"/>
    <w:rPr>
      <w:rFonts w:ascii="Times New Roman" w:eastAsia="Times New Roman" w:hAnsi="Times New Roman"/>
      <w:b/>
      <w:sz w:val="24"/>
      <w:szCs w:val="20"/>
      <w:lang w:val="en-GB" w:eastAsia="en-GB"/>
    </w:rPr>
  </w:style>
  <w:style w:type="character" w:customStyle="1" w:styleId="Heading4Char">
    <w:name w:val="Heading 4 Char"/>
    <w:basedOn w:val="DefaultParagraphFont"/>
    <w:link w:val="Heading4"/>
    <w:uiPriority w:val="9"/>
    <w:rsid w:val="00DD2841"/>
    <w:rPr>
      <w:rFonts w:ascii="Times New Roman" w:eastAsia="Times New Roman" w:hAnsi="Times New Roman"/>
      <w:b/>
      <w:sz w:val="24"/>
      <w:szCs w:val="20"/>
      <w:lang w:val="en-GB" w:eastAsia="en-GB"/>
    </w:rPr>
  </w:style>
  <w:style w:type="character" w:customStyle="1" w:styleId="Heading5Char">
    <w:name w:val="Heading 5 Char"/>
    <w:basedOn w:val="DefaultParagraphFont"/>
    <w:link w:val="Heading5"/>
    <w:uiPriority w:val="9"/>
    <w:rsid w:val="00DD2841"/>
    <w:rPr>
      <w:rFonts w:ascii="Times New Roman" w:eastAsia="Times New Roman" w:hAnsi="Times New Roman"/>
      <w:b/>
      <w:sz w:val="24"/>
      <w:szCs w:val="20"/>
      <w:lang w:val="en-GB" w:eastAsia="en-GB"/>
    </w:rPr>
  </w:style>
  <w:style w:type="character" w:customStyle="1" w:styleId="Heading6Char">
    <w:name w:val="Heading 6 Char"/>
    <w:basedOn w:val="DefaultParagraphFont"/>
    <w:link w:val="Heading6"/>
    <w:uiPriority w:val="9"/>
    <w:rsid w:val="00DD2841"/>
    <w:rPr>
      <w:rFonts w:ascii="Times New Roman" w:eastAsia="Times New Roman" w:hAnsi="Times New Roman"/>
      <w:b/>
      <w:sz w:val="24"/>
      <w:szCs w:val="20"/>
      <w:lang w:val="en-GB" w:eastAsia="en-GB"/>
    </w:rPr>
  </w:style>
  <w:style w:type="character" w:customStyle="1" w:styleId="Heading7Char">
    <w:name w:val="Heading 7 Char"/>
    <w:basedOn w:val="DefaultParagraphFont"/>
    <w:link w:val="Heading7"/>
    <w:uiPriority w:val="9"/>
    <w:rsid w:val="00DD2841"/>
    <w:rPr>
      <w:rFonts w:ascii="Arial" w:eastAsia="Times New Roman" w:hAnsi="Arial"/>
      <w:sz w:val="20"/>
      <w:szCs w:val="20"/>
      <w:lang w:val="en-GB" w:eastAsia="en-GB"/>
    </w:rPr>
  </w:style>
  <w:style w:type="character" w:customStyle="1" w:styleId="Heading8Char">
    <w:name w:val="Heading 8 Char"/>
    <w:basedOn w:val="DefaultParagraphFont"/>
    <w:link w:val="Heading8"/>
    <w:uiPriority w:val="9"/>
    <w:rsid w:val="00DD2841"/>
    <w:rPr>
      <w:rFonts w:ascii="Arial" w:eastAsia="Times New Roman" w:hAnsi="Arial"/>
      <w:i/>
      <w:sz w:val="20"/>
      <w:szCs w:val="20"/>
      <w:lang w:val="en-GB" w:eastAsia="en-GB"/>
    </w:rPr>
  </w:style>
  <w:style w:type="character" w:customStyle="1" w:styleId="Heading9Char">
    <w:name w:val="Heading 9 Char"/>
    <w:basedOn w:val="DefaultParagraphFont"/>
    <w:link w:val="Heading9"/>
    <w:uiPriority w:val="9"/>
    <w:rsid w:val="00DD2841"/>
    <w:rPr>
      <w:rFonts w:ascii="Arial" w:eastAsia="Times New Roman" w:hAnsi="Arial"/>
      <w:b/>
      <w:i/>
      <w:sz w:val="18"/>
      <w:szCs w:val="20"/>
      <w:lang w:val="en-GB" w:eastAsia="en-GB"/>
    </w:rPr>
  </w:style>
  <w:style w:type="paragraph" w:styleId="FootnoteText">
    <w:name w:val="footnote text"/>
    <w:basedOn w:val="Normal"/>
    <w:link w:val="FootnoteTextChar"/>
    <w:uiPriority w:val="99"/>
    <w:rsid w:val="00DD2841"/>
    <w:pPr>
      <w:suppressAutoHyphens w:val="0"/>
      <w:autoSpaceDN/>
      <w:spacing w:before="120" w:after="120" w:line="240" w:lineRule="auto"/>
      <w:jc w:val="both"/>
      <w:textAlignment w:val="auto"/>
    </w:pPr>
    <w:rPr>
      <w:rFonts w:ascii="Times New Roman" w:eastAsia="Times New Roman" w:hAnsi="Times New Roman"/>
      <w:sz w:val="20"/>
      <w:szCs w:val="20"/>
      <w:lang w:val="en-GB" w:eastAsia="en-GB"/>
    </w:rPr>
  </w:style>
  <w:style w:type="character" w:customStyle="1" w:styleId="FootnoteTextChar">
    <w:name w:val="Footnote Text Char"/>
    <w:basedOn w:val="DefaultParagraphFont"/>
    <w:link w:val="FootnoteText"/>
    <w:uiPriority w:val="99"/>
    <w:rsid w:val="00DD2841"/>
    <w:rPr>
      <w:rFonts w:ascii="Times New Roman" w:eastAsia="Times New Roman" w:hAnsi="Times New Roman"/>
      <w:sz w:val="20"/>
      <w:szCs w:val="20"/>
      <w:lang w:val="en-GB" w:eastAsia="en-GB"/>
    </w:rPr>
  </w:style>
  <w:style w:type="character" w:styleId="FootnoteReference">
    <w:name w:val="footnote reference"/>
    <w:basedOn w:val="DefaultParagraphFont"/>
    <w:uiPriority w:val="99"/>
    <w:rsid w:val="00DD2841"/>
    <w:rPr>
      <w:vertAlign w:val="superscript"/>
    </w:rPr>
  </w:style>
  <w:style w:type="character" w:styleId="Hyperlink">
    <w:name w:val="Hyperlink"/>
    <w:basedOn w:val="DefaultParagraphFont"/>
    <w:uiPriority w:val="99"/>
    <w:unhideWhenUsed/>
    <w:rsid w:val="00DD2841"/>
    <w:rPr>
      <w:color w:val="0000FF"/>
      <w:u w:val="single"/>
    </w:rPr>
  </w:style>
  <w:style w:type="paragraph" w:styleId="NormalWeb">
    <w:name w:val="Normal (Web)"/>
    <w:basedOn w:val="Normal"/>
    <w:uiPriority w:val="99"/>
    <w:unhideWhenUsed/>
    <w:rsid w:val="00DD2841"/>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D2841"/>
    <w:rPr>
      <w:b/>
      <w:bCs/>
    </w:rPr>
  </w:style>
  <w:style w:type="paragraph" w:styleId="z-TopofForm">
    <w:name w:val="HTML Top of Form"/>
    <w:basedOn w:val="Normal"/>
    <w:next w:val="Normal"/>
    <w:link w:val="z-TopofFormChar"/>
    <w:hidden/>
    <w:uiPriority w:val="99"/>
    <w:unhideWhenUsed/>
    <w:rsid w:val="00DD2841"/>
    <w:pPr>
      <w:pBdr>
        <w:bottom w:val="single" w:sz="6" w:space="1" w:color="auto"/>
      </w:pBdr>
      <w:suppressAutoHyphens w:val="0"/>
      <w:autoSpaceDN/>
      <w:spacing w:before="120" w:after="120" w:line="240" w:lineRule="auto"/>
      <w:jc w:val="center"/>
      <w:textAlignment w:val="auto"/>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rsid w:val="00DD2841"/>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unhideWhenUsed/>
    <w:rsid w:val="00DD2841"/>
    <w:pPr>
      <w:pBdr>
        <w:top w:val="single" w:sz="6" w:space="1" w:color="auto"/>
      </w:pBdr>
      <w:suppressAutoHyphens w:val="0"/>
      <w:autoSpaceDN/>
      <w:spacing w:before="120" w:after="120" w:line="240" w:lineRule="auto"/>
      <w:jc w:val="center"/>
      <w:textAlignment w:val="auto"/>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rsid w:val="00DD2841"/>
    <w:rPr>
      <w:rFonts w:ascii="Arial" w:eastAsia="Times New Roman" w:hAnsi="Arial" w:cs="Arial"/>
      <w:vanish/>
      <w:sz w:val="16"/>
      <w:szCs w:val="16"/>
      <w:lang w:val="en-GB" w:eastAsia="en-GB"/>
    </w:rPr>
  </w:style>
  <w:style w:type="table" w:styleId="TableGrid">
    <w:name w:val="Table Grid"/>
    <w:basedOn w:val="TableNormal"/>
    <w:uiPriority w:val="59"/>
    <w:rsid w:val="00D813E8"/>
    <w:pPr>
      <w:autoSpaceDN/>
      <w:spacing w:after="0" w:line="240" w:lineRule="auto"/>
      <w:textAlignment w:val="auto"/>
    </w:pPr>
    <w:rPr>
      <w:rFonts w:ascii="Times New Roman" w:eastAsia="Times New Roman" w:hAnsi="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943B7"/>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3B30"/>
    <w:rPr>
      <w:color w:val="605E5C"/>
      <w:shd w:val="clear" w:color="auto" w:fill="E1DFDD"/>
    </w:rPr>
  </w:style>
  <w:style w:type="paragraph" w:customStyle="1" w:styleId="MDPI32textnoindent">
    <w:name w:val="MDPI_3.2_text_no_indent"/>
    <w:uiPriority w:val="99"/>
    <w:qFormat/>
    <w:rsid w:val="00904F6E"/>
    <w:pPr>
      <w:autoSpaceDN/>
      <w:adjustRightInd w:val="0"/>
      <w:snapToGrid w:val="0"/>
      <w:spacing w:after="0" w:line="260" w:lineRule="atLeast"/>
      <w:jc w:val="both"/>
      <w:textAlignment w:val="auto"/>
    </w:pPr>
    <w:rPr>
      <w:rFonts w:ascii="Palatino Linotype" w:eastAsia="Times New Roman" w:hAnsi="Palatino Linotype"/>
      <w:snapToGrid w:val="0"/>
      <w:color w:val="000000"/>
      <w:sz w:val="20"/>
      <w:lang w:eastAsia="de-DE" w:bidi="en-US"/>
    </w:rPr>
  </w:style>
  <w:style w:type="paragraph" w:customStyle="1" w:styleId="MDPI31text">
    <w:name w:val="MDPI_3.1_text"/>
    <w:uiPriority w:val="99"/>
    <w:qFormat/>
    <w:rsid w:val="00904F6E"/>
    <w:pPr>
      <w:autoSpaceDN/>
      <w:adjustRightInd w:val="0"/>
      <w:snapToGrid w:val="0"/>
      <w:spacing w:after="0" w:line="260" w:lineRule="atLeast"/>
      <w:ind w:firstLine="425"/>
      <w:jc w:val="both"/>
      <w:textAlignment w:val="auto"/>
    </w:pPr>
    <w:rPr>
      <w:rFonts w:ascii="Palatino Linotype" w:eastAsia="Times New Roman" w:hAnsi="Palatino Linotype"/>
      <w:snapToGrid w:val="0"/>
      <w:color w:val="000000"/>
      <w:sz w:val="20"/>
      <w:lang w:eastAsia="de-DE" w:bidi="en-US"/>
    </w:rPr>
  </w:style>
  <w:style w:type="paragraph" w:customStyle="1" w:styleId="Default">
    <w:name w:val="Default"/>
    <w:rsid w:val="004775C6"/>
    <w:pPr>
      <w:autoSpaceDE w:val="0"/>
      <w:adjustRightInd w:val="0"/>
      <w:spacing w:after="0" w:line="240" w:lineRule="auto"/>
      <w:textAlignment w:val="auto"/>
    </w:pPr>
    <w:rPr>
      <w:rFonts w:ascii="Times New Roman" w:hAnsi="Times New Roman"/>
      <w:color w:val="000000"/>
      <w:sz w:val="24"/>
      <w:szCs w:val="24"/>
    </w:rPr>
  </w:style>
  <w:style w:type="character" w:styleId="Emphasis">
    <w:name w:val="Emphasis"/>
    <w:basedOn w:val="DefaultParagraphFont"/>
    <w:uiPriority w:val="20"/>
    <w:qFormat/>
    <w:rsid w:val="008D061D"/>
    <w:rPr>
      <w:i/>
      <w:iCs/>
    </w:rPr>
  </w:style>
  <w:style w:type="paragraph" w:styleId="Revision">
    <w:name w:val="Revision"/>
    <w:hidden/>
    <w:uiPriority w:val="99"/>
    <w:semiHidden/>
    <w:rsid w:val="00D60065"/>
    <w:pPr>
      <w:autoSpaceDN/>
      <w:spacing w:after="0"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096">
      <w:bodyDiv w:val="1"/>
      <w:marLeft w:val="0"/>
      <w:marRight w:val="0"/>
      <w:marTop w:val="0"/>
      <w:marBottom w:val="0"/>
      <w:divBdr>
        <w:top w:val="none" w:sz="0" w:space="0" w:color="auto"/>
        <w:left w:val="none" w:sz="0" w:space="0" w:color="auto"/>
        <w:bottom w:val="none" w:sz="0" w:space="0" w:color="auto"/>
        <w:right w:val="none" w:sz="0" w:space="0" w:color="auto"/>
      </w:divBdr>
    </w:div>
    <w:div w:id="630400933">
      <w:bodyDiv w:val="1"/>
      <w:marLeft w:val="0"/>
      <w:marRight w:val="0"/>
      <w:marTop w:val="0"/>
      <w:marBottom w:val="0"/>
      <w:divBdr>
        <w:top w:val="none" w:sz="0" w:space="0" w:color="auto"/>
        <w:left w:val="none" w:sz="0" w:space="0" w:color="auto"/>
        <w:bottom w:val="none" w:sz="0" w:space="0" w:color="auto"/>
        <w:right w:val="none" w:sz="0" w:space="0" w:color="auto"/>
      </w:divBdr>
    </w:div>
    <w:div w:id="633297030">
      <w:bodyDiv w:val="1"/>
      <w:marLeft w:val="0"/>
      <w:marRight w:val="0"/>
      <w:marTop w:val="0"/>
      <w:marBottom w:val="0"/>
      <w:divBdr>
        <w:top w:val="none" w:sz="0" w:space="0" w:color="auto"/>
        <w:left w:val="none" w:sz="0" w:space="0" w:color="auto"/>
        <w:bottom w:val="none" w:sz="0" w:space="0" w:color="auto"/>
        <w:right w:val="none" w:sz="0" w:space="0" w:color="auto"/>
      </w:divBdr>
    </w:div>
    <w:div w:id="724717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entinel.esa.int/web/sentinel/user-guides/sentinel-3-olci/resolutions/radio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2DC3D2C51F1334B8D6DE9169AB9E2F1" ma:contentTypeVersion="13" ma:contentTypeDescription="Opret et nyt dokument." ma:contentTypeScope="" ma:versionID="dd55d712bd9bbca78cb2d540613d20fc">
  <xsd:schema xmlns:xsd="http://www.w3.org/2001/XMLSchema" xmlns:xs="http://www.w3.org/2001/XMLSchema" xmlns:p="http://schemas.microsoft.com/office/2006/metadata/properties" xmlns:ns3="f2f51464-1443-433d-b698-859be0301745" xmlns:ns4="0339f363-5c62-42f2-92b9-42148a7317be" targetNamespace="http://schemas.microsoft.com/office/2006/metadata/properties" ma:root="true" ma:fieldsID="06f76ab91bb62d9747e2bac553850f29" ns3:_="" ns4:_="">
    <xsd:import namespace="f2f51464-1443-433d-b698-859be0301745"/>
    <xsd:import namespace="0339f363-5c62-42f2-92b9-42148a7317b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51464-1443-433d-b698-859be03017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39f363-5c62-42f2-92b9-42148a7317be"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35963-749C-4DDA-B8DD-53A07B500A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721359-DFC4-4379-AF6A-E6A5D30E16DA}">
  <ds:schemaRefs>
    <ds:schemaRef ds:uri="http://schemas.microsoft.com/sharepoint/v3/contenttype/forms"/>
  </ds:schemaRefs>
</ds:datastoreItem>
</file>

<file path=customXml/itemProps3.xml><?xml version="1.0" encoding="utf-8"?>
<ds:datastoreItem xmlns:ds="http://schemas.openxmlformats.org/officeDocument/2006/customXml" ds:itemID="{8BF19737-5055-465D-BF89-38D32A96F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51464-1443-433d-b698-859be0301745"/>
    <ds:schemaRef ds:uri="0339f363-5c62-42f2-92b9-42148a731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D0196-318C-4501-9613-52731D26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6707</Words>
  <Characters>38233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Kokhanovsky</dc:creator>
  <cp:keywords/>
  <dc:description/>
  <cp:lastModifiedBy>Baptiste Robert Marcel</cp:lastModifiedBy>
  <cp:revision>4</cp:revision>
  <cp:lastPrinted>2019-09-27T09:43:00Z</cp:lastPrinted>
  <dcterms:created xsi:type="dcterms:W3CDTF">2020-04-18T06:03:00Z</dcterms:created>
  <dcterms:modified xsi:type="dcterms:W3CDTF">2020-04-19T05:12:00Z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1292936657</vt:i4>
  </property>
  <property fmtid="{D5CDD505-2E9C-101B-9397-08002B2CF9AE}" pid="3" name="ContentTypeId">
    <vt:lpwstr>0x01010072DC3D2C51F1334B8D6DE9169AB9E2F1</vt:lpwstr>
  </property>
</Properties>
</file>